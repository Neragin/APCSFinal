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3098E" w14:textId="77777777" w:rsidR="00AC46A5" w:rsidRDefault="00AC46A5">
      <w:pPr>
        <w:tabs>
          <w:tab w:val="right" w:pos="10285"/>
        </w:tabs>
        <w:ind w:left="275" w:right="220"/>
      </w:pPr>
    </w:p>
    <w:p w14:paraId="793269A5" w14:textId="77777777" w:rsidR="00AC46A5" w:rsidRDefault="00E97B90">
      <w:pPr>
        <w:pStyle w:val="Heading1"/>
        <w:pBdr>
          <w:bottom w:val="single" w:sz="4" w:space="1" w:color="auto"/>
        </w:pBdr>
        <w:ind w:left="275" w:right="220"/>
        <w:rPr>
          <w:sz w:val="28"/>
        </w:rPr>
      </w:pPr>
      <w:r>
        <w:rPr>
          <w:sz w:val="28"/>
        </w:rPr>
        <w:t>Unit 6 Reflection</w:t>
      </w:r>
    </w:p>
    <w:p w14:paraId="1E0BCFB6" w14:textId="77777777" w:rsidR="00AC46A5" w:rsidRDefault="00AC46A5"/>
    <w:p w14:paraId="462C3AD4" w14:textId="52A4541E" w:rsidR="00AC46A5" w:rsidRDefault="00E97B90">
      <w:r>
        <w:t>Date:</w:t>
      </w:r>
      <w:r>
        <w:tab/>
      </w:r>
      <w:r>
        <w:tab/>
        <w:t>May</w:t>
      </w:r>
      <w:ins w:id="0" w:author="kkhulbe775" w:date="2021-05-22T23:11:00Z">
        <w:r w:rsidR="00B4392A">
          <w:t xml:space="preserve"> 22</w:t>
        </w:r>
      </w:ins>
      <w:del w:id="1" w:author="kkhulbe775" w:date="2021-05-22T23:11:00Z">
        <w:r w:rsidDel="00B4392A">
          <w:delText xml:space="preserve"> 1</w:delText>
        </w:r>
      </w:del>
      <w:r>
        <w:t xml:space="preserve">, </w:t>
      </w:r>
      <w:r w:rsidR="00B4392A">
        <w:rPr>
          <w:color w:val="0000FF"/>
        </w:rPr>
        <w:t>2021</w:t>
      </w:r>
    </w:p>
    <w:p w14:paraId="29D9BC52" w14:textId="2C4E6837" w:rsidR="00AC46A5" w:rsidRDefault="00E97B90">
      <w:r>
        <w:t>To:</w:t>
      </w:r>
      <w:r>
        <w:tab/>
      </w:r>
      <w:r>
        <w:tab/>
      </w:r>
      <w:r w:rsidR="001C1D95">
        <w:rPr>
          <w:color w:val="0000FF"/>
        </w:rPr>
        <w:t xml:space="preserve">Mr. </w:t>
      </w:r>
      <w:proofErr w:type="spellStart"/>
      <w:r w:rsidR="001C1D95">
        <w:rPr>
          <w:color w:val="0000FF"/>
        </w:rPr>
        <w:t>Fulk</w:t>
      </w:r>
      <w:proofErr w:type="spellEnd"/>
    </w:p>
    <w:p w14:paraId="211A5F72" w14:textId="11683A70" w:rsidR="00AC46A5" w:rsidRDefault="00E97B90">
      <w:r>
        <w:t>From:</w:t>
      </w:r>
      <w:r>
        <w:tab/>
      </w:r>
      <w:r w:rsidR="00B4392A">
        <w:rPr>
          <w:color w:val="0000FF"/>
        </w:rPr>
        <w:t>Kaustubh K.</w:t>
      </w:r>
    </w:p>
    <w:p w14:paraId="0BCC6119" w14:textId="77777777" w:rsidR="00AC46A5" w:rsidRDefault="00AC46A5"/>
    <w:p w14:paraId="3AB5B6E7" w14:textId="0A7CC5EE" w:rsidR="00AC46A5" w:rsidRDefault="00E97B90">
      <w:r>
        <w:t>Subject:</w:t>
      </w:r>
      <w:r>
        <w:tab/>
      </w:r>
      <w:proofErr w:type="spellStart"/>
      <w:r w:rsidR="00B4392A">
        <w:t>Fulkscord</w:t>
      </w:r>
      <w:proofErr w:type="spellEnd"/>
    </w:p>
    <w:p w14:paraId="683685F2" w14:textId="77777777" w:rsidR="00AC46A5" w:rsidRDefault="00AC46A5"/>
    <w:p w14:paraId="16F51544" w14:textId="1CE6C92B" w:rsidR="00AC46A5" w:rsidRDefault="00E97B90">
      <w:r>
        <w:rPr>
          <w:b/>
          <w:bCs/>
        </w:rPr>
        <w:t>Accomplishments.</w:t>
      </w:r>
      <w:r>
        <w:t xml:space="preserve"> </w:t>
      </w:r>
      <w:r w:rsidR="003906D5">
        <w:rPr>
          <w:color w:val="0000FF"/>
        </w:rPr>
        <w:t>I c</w:t>
      </w:r>
      <w:r w:rsidR="00B4392A">
        <w:rPr>
          <w:color w:val="0000FF"/>
        </w:rPr>
        <w:t xml:space="preserve">reated </w:t>
      </w:r>
      <w:r w:rsidR="003906D5">
        <w:rPr>
          <w:color w:val="0000FF"/>
        </w:rPr>
        <w:t xml:space="preserve">an </w:t>
      </w:r>
      <w:r w:rsidR="00B4392A">
        <w:rPr>
          <w:color w:val="0000FF"/>
        </w:rPr>
        <w:t xml:space="preserve">interface to allow users to sign up and log in to the database. </w:t>
      </w:r>
      <w:r w:rsidR="003906D5">
        <w:rPr>
          <w:color w:val="0000FF"/>
        </w:rPr>
        <w:t>I a</w:t>
      </w:r>
      <w:r w:rsidR="00B4392A">
        <w:rPr>
          <w:color w:val="0000FF"/>
        </w:rPr>
        <w:t xml:space="preserve">ided in developing the helper Java classes. In general, </w:t>
      </w:r>
      <w:r w:rsidR="003906D5">
        <w:rPr>
          <w:color w:val="0000FF"/>
        </w:rPr>
        <w:t xml:space="preserve">I </w:t>
      </w:r>
      <w:r w:rsidR="00B4392A">
        <w:rPr>
          <w:color w:val="0000FF"/>
        </w:rPr>
        <w:t xml:space="preserve">worked a lot with communicating and POSTing and GETting data from firebase. </w:t>
      </w:r>
      <w:r w:rsidR="003906D5">
        <w:rPr>
          <w:color w:val="0000FF"/>
        </w:rPr>
        <w:t>I h</w:t>
      </w:r>
      <w:r w:rsidR="00B4392A">
        <w:rPr>
          <w:color w:val="0000FF"/>
        </w:rPr>
        <w:t>elped display messages according to dates and save user information such as email, password, etc. Lastly, I also helped with the flow from activity to activity, helping develop code that goes into it along with some UI.</w:t>
      </w:r>
    </w:p>
    <w:p w14:paraId="533D9D9B" w14:textId="52FAEE73" w:rsidR="00AC46A5" w:rsidRDefault="00E97B90">
      <w:r>
        <w:rPr>
          <w:b/>
          <w:bCs/>
        </w:rPr>
        <w:t>Learning Experience</w:t>
      </w:r>
      <w:r>
        <w:t xml:space="preserve">. </w:t>
      </w:r>
      <w:r w:rsidR="00B4392A">
        <w:rPr>
          <w:color w:val="0000FF"/>
        </w:rPr>
        <w:t>Firstly, I learned a lot about firebase. I learned how to use an ORDBMS database along with accessing information from JSON structures. I then learned a lot about multithreading Java functions, developing Android activities, and in general how to complete and pursue an entire project.</w:t>
      </w:r>
      <w:r w:rsidR="00F2632D">
        <w:rPr>
          <w:color w:val="0000FF"/>
        </w:rPr>
        <w:t xml:space="preserve"> I learned how to improve project management skills as well as programming skills. Lastly, I learned how to setup dependencies and utilize powerful 3</w:t>
      </w:r>
      <w:r w:rsidR="00F2632D" w:rsidRPr="00F2632D">
        <w:rPr>
          <w:color w:val="0000FF"/>
          <w:vertAlign w:val="superscript"/>
        </w:rPr>
        <w:t>rd</w:t>
      </w:r>
      <w:r w:rsidR="00F2632D">
        <w:rPr>
          <w:color w:val="0000FF"/>
        </w:rPr>
        <w:t xml:space="preserve"> party libraries.</w:t>
      </w:r>
      <w:r>
        <w:br/>
        <w:t xml:space="preserve"> </w:t>
      </w:r>
    </w:p>
    <w:p w14:paraId="7DD41D38" w14:textId="609758B3" w:rsidR="00AC46A5" w:rsidRDefault="00E97B90">
      <w:r>
        <w:rPr>
          <w:b/>
          <w:bCs/>
        </w:rPr>
        <w:t>Objectives</w:t>
      </w:r>
      <w:r>
        <w:t xml:space="preserve">. </w:t>
      </w:r>
    </w:p>
    <w:p w14:paraId="4D71EC59" w14:textId="77777777" w:rsidR="00AC46A5" w:rsidRDefault="00AC46A5"/>
    <w:p w14:paraId="2684E7AD" w14:textId="68C71C65" w:rsidR="00AC46A5" w:rsidRDefault="00E97B90">
      <w:pPr>
        <w:numPr>
          <w:ilvl w:val="0"/>
          <w:numId w:val="1"/>
        </w:numPr>
      </w:pPr>
      <w:r>
        <w:t xml:space="preserve">Challenge </w:t>
      </w:r>
      <w:r w:rsidR="00F2632D">
        <w:rPr>
          <w:color w:val="0000FF"/>
        </w:rPr>
        <w:t xml:space="preserve">I think </w:t>
      </w:r>
      <w:r w:rsidR="001C1D95">
        <w:rPr>
          <w:color w:val="0000FF"/>
        </w:rPr>
        <w:t>I</w:t>
      </w:r>
      <w:r w:rsidR="00F2632D">
        <w:rPr>
          <w:color w:val="0000FF"/>
        </w:rPr>
        <w:t xml:space="preserve"> challenged </w:t>
      </w:r>
      <w:r w:rsidR="001C1D95">
        <w:rPr>
          <w:color w:val="0000FF"/>
        </w:rPr>
        <w:t>myself</w:t>
      </w:r>
      <w:r w:rsidR="00F2632D">
        <w:rPr>
          <w:color w:val="0000FF"/>
        </w:rPr>
        <w:t xml:space="preserve"> really well. We tried to go above and beyond by trying to make an app with an interactive UI as well as networking. However, initially it was quite tedious. We had lots of bugs that we didn’t know how to do and ended up spending hours and often ending up finding that it was a careless mistake. We spent hours on calls together trying to understand why something worked and how to use it, </w:t>
      </w:r>
      <w:r w:rsidR="001C1D95">
        <w:rPr>
          <w:color w:val="0000FF"/>
        </w:rPr>
        <w:t>and then tried implementing our own way on it – often ending up having tons of bugs.</w:t>
      </w:r>
    </w:p>
    <w:p w14:paraId="53B8AD6A" w14:textId="40ACBF41" w:rsidR="00AC46A5" w:rsidRDefault="00E97B90">
      <w:pPr>
        <w:numPr>
          <w:ilvl w:val="0"/>
          <w:numId w:val="1"/>
        </w:numPr>
        <w:rPr>
          <w:color w:val="0000FF"/>
        </w:rPr>
      </w:pPr>
      <w:r>
        <w:t xml:space="preserve">Effort </w:t>
      </w:r>
      <w:r w:rsidR="001C1D95">
        <w:rPr>
          <w:color w:val="0000FF"/>
        </w:rPr>
        <w:t>I believe that our entire group worked very hard. We all tried to learn the technologies we wanted to use beforehand, going through lots of YouTube tutorials on Android Studios. We all then hung out in calls with each other and helped out with all the tasks to make sure we were on track. Personally, I think that I put in a lot of effort. I tried to learn and contribute a lot on my part, particularly to the backend and Java classes.</w:t>
      </w:r>
    </w:p>
    <w:p w14:paraId="6EE1A5FA" w14:textId="780C7EAD" w:rsidR="00AC46A5" w:rsidRDefault="00E97B90">
      <w:pPr>
        <w:numPr>
          <w:ilvl w:val="0"/>
          <w:numId w:val="1"/>
        </w:numPr>
      </w:pPr>
      <w:r>
        <w:t xml:space="preserve">Quality </w:t>
      </w:r>
      <w:r w:rsidR="001C1D95">
        <w:rPr>
          <w:color w:val="0000FF"/>
        </w:rPr>
        <w:t>I feel like I did my work pretty well. I tried to get all my tasks done on time and working in proper condition. I then tried to help out others if I knew how. In the end, our app looks amazing thanks to all the quality work everyone put in.</w:t>
      </w:r>
    </w:p>
    <w:p w14:paraId="61A96C4B" w14:textId="2B402298" w:rsidR="00AC46A5" w:rsidRDefault="00E97B90">
      <w:pPr>
        <w:numPr>
          <w:ilvl w:val="0"/>
          <w:numId w:val="1"/>
        </w:numPr>
        <w:rPr>
          <w:color w:val="0000FF"/>
        </w:rPr>
      </w:pPr>
      <w:r>
        <w:t xml:space="preserve">Problem </w:t>
      </w:r>
      <w:proofErr w:type="gramStart"/>
      <w:r>
        <w:t>Solving</w:t>
      </w:r>
      <w:proofErr w:type="gramEnd"/>
      <w:r>
        <w:t xml:space="preserve"> </w:t>
      </w:r>
      <w:r w:rsidR="001C1D95">
        <w:rPr>
          <w:color w:val="0000FF"/>
        </w:rPr>
        <w:t xml:space="preserve">I think I was pretty resourceful. I tried to understand and implement that knowledge. I learned about using firebase and our team helped each other out. We tried to use Stack Overflow, google, Android discords, and </w:t>
      </w:r>
      <w:r w:rsidR="001C1D95">
        <w:rPr>
          <w:color w:val="0000FF"/>
        </w:rPr>
        <w:lastRenderedPageBreak/>
        <w:t xml:space="preserve">many other resources to understand the content and help solve common problems we were having. </w:t>
      </w:r>
    </w:p>
    <w:p w14:paraId="3BAC587B" w14:textId="15771BE1" w:rsidR="00AC46A5" w:rsidRDefault="00E97B90">
      <w:pPr>
        <w:numPr>
          <w:ilvl w:val="0"/>
          <w:numId w:val="1"/>
        </w:numPr>
        <w:rPr>
          <w:color w:val="0000FF"/>
        </w:rPr>
      </w:pPr>
      <w:r>
        <w:t xml:space="preserve">Results </w:t>
      </w:r>
      <w:r w:rsidR="001C1D95">
        <w:rPr>
          <w:color w:val="0000FF"/>
        </w:rPr>
        <w:t xml:space="preserve">Our app ended up very well. We had a fully functioning UI that looked really well done. The transitions from different screens were smooth. We were able to communicate to firebase quickly and it was an efficient process. The messaging and calling services both worked just </w:t>
      </w:r>
      <w:r w:rsidR="003F77E4">
        <w:rPr>
          <w:color w:val="0000FF"/>
        </w:rPr>
        <w:t>fine,</w:t>
      </w:r>
      <w:r w:rsidR="001C1D95">
        <w:rPr>
          <w:color w:val="0000FF"/>
        </w:rPr>
        <w:t xml:space="preserve"> and we had very minimal performance issues.</w:t>
      </w:r>
    </w:p>
    <w:p w14:paraId="5DCB3B5A" w14:textId="4AB9A25A" w:rsidR="00AC46A5" w:rsidRDefault="00E97B90">
      <w:pPr>
        <w:numPr>
          <w:ilvl w:val="0"/>
          <w:numId w:val="1"/>
        </w:numPr>
      </w:pPr>
      <w:r>
        <w:t xml:space="preserve">Teamwork </w:t>
      </w:r>
      <w:r w:rsidR="001C1D95">
        <w:rPr>
          <w:color w:val="0000FF"/>
        </w:rPr>
        <w:t>I tried to be a team player who got their work done and tried to help others. I feel like, a lot of the time, I was able to get my work done. I then focused my resources on developing other aspects or working with my teammates.</w:t>
      </w:r>
    </w:p>
    <w:p w14:paraId="58B0CF46" w14:textId="77777777" w:rsidR="00AC46A5" w:rsidRDefault="00AC46A5"/>
    <w:p w14:paraId="120C99A2" w14:textId="17ADD4F9" w:rsidR="00AC46A5" w:rsidRDefault="00E97B90">
      <w:r>
        <w:rPr>
          <w:b/>
          <w:bCs/>
        </w:rPr>
        <w:t>Overall Assessment</w:t>
      </w:r>
      <w:r>
        <w:t xml:space="preserve"> </w:t>
      </w:r>
      <w:r w:rsidR="001C1D95">
        <w:rPr>
          <w:color w:val="0000FF"/>
        </w:rPr>
        <w:t xml:space="preserve">A. In general, I contributed a lot into the project. Our entire group, me included, tried extremely hard to learn new technologies such as Android Apps, Databases, multi-threading, etc. </w:t>
      </w:r>
      <w:r w:rsidR="003F77E4">
        <w:rPr>
          <w:color w:val="0000FF"/>
        </w:rPr>
        <w:t>I</w:t>
      </w:r>
      <w:r w:rsidR="001C1D95">
        <w:rPr>
          <w:color w:val="0000FF"/>
        </w:rPr>
        <w:t xml:space="preserve"> focused and had a good work schedule, keeping most of our tasks on track. </w:t>
      </w:r>
      <w:r w:rsidR="003F77E4">
        <w:rPr>
          <w:color w:val="0000FF"/>
        </w:rPr>
        <w:t>I</w:t>
      </w:r>
      <w:r w:rsidR="001C1D95">
        <w:rPr>
          <w:color w:val="0000FF"/>
        </w:rPr>
        <w:t xml:space="preserve"> planned ahead with everything and tried to have a smooth development process. </w:t>
      </w:r>
      <w:r w:rsidR="003F77E4">
        <w:rPr>
          <w:color w:val="0000FF"/>
        </w:rPr>
        <w:t>Our group</w:t>
      </w:r>
      <w:r w:rsidR="001C1D95">
        <w:rPr>
          <w:color w:val="0000FF"/>
        </w:rPr>
        <w:t xml:space="preserve"> ended up making a good app with several features. In short, </w:t>
      </w:r>
      <w:r w:rsidR="003F77E4">
        <w:rPr>
          <w:color w:val="0000FF"/>
        </w:rPr>
        <w:t>I</w:t>
      </w:r>
      <w:r w:rsidR="001C1D95">
        <w:rPr>
          <w:color w:val="0000FF"/>
        </w:rPr>
        <w:t xml:space="preserve"> learned a lot, </w:t>
      </w:r>
      <w:r w:rsidR="003F77E4">
        <w:rPr>
          <w:color w:val="0000FF"/>
        </w:rPr>
        <w:t>was</w:t>
      </w:r>
      <w:r w:rsidR="001C1D95">
        <w:rPr>
          <w:color w:val="0000FF"/>
        </w:rPr>
        <w:t xml:space="preserve"> efficient, and tried </w:t>
      </w:r>
      <w:r w:rsidR="003F77E4">
        <w:rPr>
          <w:color w:val="0000FF"/>
        </w:rPr>
        <w:t>my</w:t>
      </w:r>
      <w:r w:rsidR="001C1D95">
        <w:rPr>
          <w:color w:val="0000FF"/>
        </w:rPr>
        <w:t xml:space="preserve"> best.</w:t>
      </w:r>
    </w:p>
    <w:p w14:paraId="086E903B" w14:textId="77777777" w:rsidR="00AC46A5" w:rsidRDefault="00AC46A5"/>
    <w:p w14:paraId="149FD9A3" w14:textId="77777777" w:rsidR="00AC46A5" w:rsidRDefault="00AC46A5"/>
    <w:p w14:paraId="536D1084" w14:textId="77777777" w:rsidR="00AC46A5" w:rsidRDefault="00AC46A5"/>
    <w:p w14:paraId="1A1F6AAD" w14:textId="77777777" w:rsidR="00AC46A5" w:rsidRDefault="00E97B90">
      <w:r>
        <w:t xml:space="preserve"> </w:t>
      </w:r>
    </w:p>
    <w:p w14:paraId="424C36B4" w14:textId="77777777" w:rsidR="003934AC" w:rsidRDefault="003934AC">
      <w:pPr>
        <w:pStyle w:val="Header"/>
        <w:tabs>
          <w:tab w:val="clear" w:pos="4320"/>
          <w:tab w:val="clear" w:pos="8640"/>
        </w:tabs>
        <w:ind w:left="275" w:right="220"/>
      </w:pPr>
    </w:p>
    <w:sectPr w:rsidR="003934AC">
      <w:headerReference w:type="default" r:id="rId7"/>
      <w:footerReference w:type="default" r:id="rId8"/>
      <w:pgSz w:w="12240" w:h="15840" w:code="1"/>
      <w:pgMar w:top="540" w:right="800" w:bottom="1440" w:left="935" w:header="720" w:footer="720" w:gutter="0"/>
      <w:paperSrc w:first="256" w:other="25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0793F" w14:textId="77777777" w:rsidR="00E323E5" w:rsidRDefault="00E323E5">
      <w:r>
        <w:separator/>
      </w:r>
    </w:p>
  </w:endnote>
  <w:endnote w:type="continuationSeparator" w:id="0">
    <w:p w14:paraId="2873BBAC" w14:textId="77777777" w:rsidR="00E323E5" w:rsidRDefault="00E32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18333" w14:textId="77777777" w:rsidR="00AC46A5" w:rsidRDefault="00090DD4">
    <w:pPr>
      <w:pStyle w:val="Footer"/>
      <w:tabs>
        <w:tab w:val="clear" w:pos="4320"/>
        <w:tab w:val="clear" w:pos="8640"/>
        <w:tab w:val="right" w:pos="10450"/>
      </w:tabs>
    </w:pPr>
    <w:r>
      <w:rPr>
        <w:noProof/>
      </w:rPr>
      <w:drawing>
        <wp:inline distT="0" distB="0" distL="0" distR="0" wp14:anchorId="5AA3C471" wp14:editId="57B41398">
          <wp:extent cx="783590" cy="408305"/>
          <wp:effectExtent l="0" t="0" r="0" b="0"/>
          <wp:docPr id="3" name="Picture 3" descr="ant_bitma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590" cy="408305"/>
                  </a:xfrm>
                  <a:prstGeom prst="rect">
                    <a:avLst/>
                  </a:prstGeom>
                  <a:noFill/>
                  <a:ln>
                    <a:noFill/>
                  </a:ln>
                </pic:spPr>
              </pic:pic>
            </a:graphicData>
          </a:graphic>
        </wp:inline>
      </w:drawing>
    </w:r>
    <w:r w:rsidR="00E97B90">
      <w:t xml:space="preserve"> </w:t>
    </w:r>
    <w:fldSimple w:instr=" FILENAME ">
      <w:ins w:id="2" w:author="Fulk, Brad" w:date="2019-04-24T12:35:00Z">
        <w:r w:rsidR="003934AC">
          <w:rPr>
            <w:noProof/>
          </w:rPr>
          <w:t>Document1</w:t>
        </w:r>
      </w:ins>
      <w:ins w:id="3" w:author="George Peck" w:date="2006-05-02T13:06:00Z">
        <w:del w:id="4" w:author="Fulk, Brad" w:date="2019-04-24T12:35:00Z">
          <w:r w:rsidR="00E97B90" w:rsidDel="003934AC">
            <w:rPr>
              <w:noProof/>
            </w:rPr>
            <w:delText>06_template_reflection.dot</w:delText>
          </w:r>
        </w:del>
      </w:ins>
      <w:del w:id="5" w:author="Fulk, Brad" w:date="2019-04-24T12:35:00Z">
        <w:r w:rsidR="00E97B90" w:rsidDel="003934AC">
          <w:rPr>
            <w:noProof/>
          </w:rPr>
          <w:delText>Document6</w:delText>
        </w:r>
      </w:del>
    </w:fldSimple>
    <w:r w:rsidR="00E97B90">
      <w:tab/>
      <w:t xml:space="preserve">page </w:t>
    </w:r>
    <w:r w:rsidR="00E97B90">
      <w:rPr>
        <w:rStyle w:val="PageNumber"/>
      </w:rPr>
      <w:fldChar w:fldCharType="begin"/>
    </w:r>
    <w:r w:rsidR="00E97B90">
      <w:rPr>
        <w:rStyle w:val="PageNumber"/>
      </w:rPr>
      <w:instrText xml:space="preserve"> PAGE </w:instrText>
    </w:r>
    <w:r w:rsidR="00E97B90">
      <w:rPr>
        <w:rStyle w:val="PageNumber"/>
      </w:rPr>
      <w:fldChar w:fldCharType="separate"/>
    </w:r>
    <w:r w:rsidR="00E97B90">
      <w:rPr>
        <w:rStyle w:val="PageNumber"/>
        <w:noProof/>
      </w:rPr>
      <w:t>1</w:t>
    </w:r>
    <w:r w:rsidR="00E97B90">
      <w:rPr>
        <w:rStyle w:val="PageNumber"/>
      </w:rPr>
      <w:fldChar w:fldCharType="end"/>
    </w:r>
    <w:r w:rsidR="00E97B90">
      <w:rPr>
        <w:rStyle w:val="PageNumber"/>
      </w:rPr>
      <w:t xml:space="preserve"> of </w:t>
    </w:r>
    <w:r w:rsidR="00E97B90">
      <w:rPr>
        <w:rStyle w:val="PageNumber"/>
      </w:rPr>
      <w:fldChar w:fldCharType="begin"/>
    </w:r>
    <w:r w:rsidR="00E97B90">
      <w:rPr>
        <w:rStyle w:val="PageNumber"/>
      </w:rPr>
      <w:instrText xml:space="preserve"> NUMPAGES </w:instrText>
    </w:r>
    <w:r w:rsidR="00E97B90">
      <w:rPr>
        <w:rStyle w:val="PageNumber"/>
      </w:rPr>
      <w:fldChar w:fldCharType="separate"/>
    </w:r>
    <w:r w:rsidR="00E97B90">
      <w:rPr>
        <w:rStyle w:val="PageNumber"/>
        <w:noProof/>
      </w:rPr>
      <w:t>1</w:t>
    </w:r>
    <w:r w:rsidR="00E97B9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BDD1A" w14:textId="77777777" w:rsidR="00E323E5" w:rsidRDefault="00E323E5">
      <w:r>
        <w:separator/>
      </w:r>
    </w:p>
  </w:footnote>
  <w:footnote w:type="continuationSeparator" w:id="0">
    <w:p w14:paraId="037663C9" w14:textId="77777777" w:rsidR="00E323E5" w:rsidRDefault="00E32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ED9F4" w14:textId="1B91B4C8" w:rsidR="00AC46A5" w:rsidRDefault="00E97B90">
    <w:pPr>
      <w:pStyle w:val="Header"/>
      <w:tabs>
        <w:tab w:val="clear" w:pos="8640"/>
        <w:tab w:val="right" w:pos="10450"/>
      </w:tabs>
      <w:ind w:left="-55"/>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2211D5"/>
    <w:multiLevelType w:val="hybridMultilevel"/>
    <w:tmpl w:val="AA2CCC66"/>
    <w:lvl w:ilvl="0" w:tplc="82D214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khulbe775">
    <w15:presenceInfo w15:providerId="AD" w15:userId="S::kkhulbe775@student.fuhsd.org::6d8e599a-87b9-4910-a857-392648d0e08b"/>
  </w15:person>
  <w15:person w15:author="Fulk, Brad">
    <w15:presenceInfo w15:providerId="AD" w15:userId="S::brad_fulk@fuhsd.org::278c26c3-2175-489e-90c8-04e2517eb1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attachedTemplate r:id="rId1"/>
  <w:defaultTabStop w:val="720"/>
  <w:drawingGridHorizontalSpacing w:val="5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AC"/>
    <w:rsid w:val="00090DD4"/>
    <w:rsid w:val="001C1D95"/>
    <w:rsid w:val="003906D5"/>
    <w:rsid w:val="003934AC"/>
    <w:rsid w:val="003F77E4"/>
    <w:rsid w:val="00AC46A5"/>
    <w:rsid w:val="00B4392A"/>
    <w:rsid w:val="00E323E5"/>
    <w:rsid w:val="00E97B90"/>
    <w:rsid w:val="00F2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4DC4C3"/>
  <w15:chartTrackingRefBased/>
  <w15:docId w15:val="{66E50EF3-6D6B-A549-83AC-7D42A6A8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24"/>
      <w:szCs w:val="24"/>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dfulk/Dropbox/Computer%20Science/APCS/FinalProject/wombat/templates/06_template_refle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06_template_reflection.dot</Template>
  <TotalTime>29</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3621</CharactersWithSpaces>
  <SharedDoc>false</SharedDoc>
  <HLinks>
    <vt:vector size="18" baseType="variant">
      <vt:variant>
        <vt:i4>6422630</vt:i4>
      </vt:variant>
      <vt:variant>
        <vt:i4>2035</vt:i4>
      </vt:variant>
      <vt:variant>
        <vt:i4>1025</vt:i4>
      </vt:variant>
      <vt:variant>
        <vt:i4>1</vt:i4>
      </vt:variant>
      <vt:variant>
        <vt:lpwstr>MBlogo</vt:lpwstr>
      </vt:variant>
      <vt:variant>
        <vt:lpwstr/>
      </vt:variant>
      <vt:variant>
        <vt:i4>6488166</vt:i4>
      </vt:variant>
      <vt:variant>
        <vt:i4>2038</vt:i4>
      </vt:variant>
      <vt:variant>
        <vt:i4>1026</vt:i4>
      </vt:variant>
      <vt:variant>
        <vt:i4>1</vt:i4>
      </vt:variant>
      <vt:variant>
        <vt:lpwstr>project_tag_wombat</vt:lpwstr>
      </vt:variant>
      <vt:variant>
        <vt:lpwstr/>
      </vt:variant>
      <vt:variant>
        <vt:i4>4522082</vt:i4>
      </vt:variant>
      <vt:variant>
        <vt:i4>2043</vt:i4>
      </vt:variant>
      <vt:variant>
        <vt:i4>1027</vt:i4>
      </vt:variant>
      <vt:variant>
        <vt:i4>1</vt:i4>
      </vt:variant>
      <vt:variant>
        <vt:lpwstr>ant_bitmap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Fulk, Brad</dc:creator>
  <cp:keywords/>
  <dc:description/>
  <cp:lastModifiedBy>kkhulbe775</cp:lastModifiedBy>
  <cp:revision>2</cp:revision>
  <cp:lastPrinted>2005-02-14T20:41:00Z</cp:lastPrinted>
  <dcterms:created xsi:type="dcterms:W3CDTF">2019-04-24T19:35:00Z</dcterms:created>
  <dcterms:modified xsi:type="dcterms:W3CDTF">2021-05-23T06:59:00Z</dcterms:modified>
</cp:coreProperties>
</file>