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5DEB1" w14:textId="22D87B52" w:rsidR="00AA0682" w:rsidRDefault="003607DD">
      <w:pPr>
        <w:pStyle w:val="Heading1"/>
        <w:ind w:left="0"/>
        <w:rPr>
          <w:sz w:val="28"/>
          <w:szCs w:val="28"/>
        </w:rPr>
      </w:pPr>
      <w:r>
        <w:rPr>
          <w:b w:val="0"/>
          <w:bCs w:val="0"/>
          <w:sz w:val="28"/>
          <w:szCs w:val="28"/>
        </w:rPr>
        <w:t>Submitted to</w:t>
      </w:r>
      <w:r>
        <w:rPr>
          <w:sz w:val="28"/>
          <w:szCs w:val="28"/>
        </w:rPr>
        <w:t xml:space="preserve">: </w:t>
      </w:r>
      <w:r w:rsidR="00522662">
        <w:rPr>
          <w:sz w:val="28"/>
          <w:szCs w:val="28"/>
        </w:rPr>
        <w:t>Mr. Fulk</w:t>
      </w:r>
      <w:r>
        <w:rPr>
          <w:sz w:val="28"/>
          <w:szCs w:val="28"/>
        </w:rPr>
        <w:tab/>
      </w:r>
    </w:p>
    <w:p w14:paraId="36DCFEF3" w14:textId="5B8229CC" w:rsidR="00AA0682" w:rsidRDefault="003607DD">
      <w:pPr>
        <w:pStyle w:val="Heading1"/>
        <w:rPr>
          <w:sz w:val="28"/>
          <w:szCs w:val="28"/>
        </w:rPr>
      </w:pPr>
      <w:r>
        <w:rPr>
          <w:b w:val="0"/>
          <w:bCs w:val="0"/>
          <w:sz w:val="28"/>
          <w:szCs w:val="28"/>
        </w:rPr>
        <w:t>Project Manager</w:t>
      </w:r>
      <w:r>
        <w:rPr>
          <w:sz w:val="28"/>
          <w:szCs w:val="28"/>
        </w:rPr>
        <w:t>:</w:t>
      </w:r>
      <w:r w:rsidR="00522662">
        <w:rPr>
          <w:sz w:val="28"/>
          <w:szCs w:val="28"/>
        </w:rPr>
        <w:t xml:space="preserve"> Niranjan Mathirajan</w:t>
      </w:r>
      <w:r w:rsidR="004C339A">
        <w:rPr>
          <w:sz w:val="28"/>
          <w:szCs w:val="28"/>
        </w:rPr>
        <w:t xml:space="preserve"> </w:t>
      </w:r>
    </w:p>
    <w:p w14:paraId="572D712A" w14:textId="5FF491FD" w:rsidR="00AA0682" w:rsidRDefault="003607DD">
      <w:pPr>
        <w:ind w:left="-58"/>
      </w:pPr>
      <w:r>
        <w:rPr>
          <w:sz w:val="28"/>
          <w:szCs w:val="28"/>
        </w:rPr>
        <w:t>Date:</w:t>
      </w:r>
      <w:r>
        <w:tab/>
        <w:t xml:space="preserve"> May 1, </w:t>
      </w:r>
      <w:r w:rsidR="00522662">
        <w:rPr>
          <w:color w:val="0000FF"/>
        </w:rPr>
        <w:t>2021</w:t>
      </w:r>
    </w:p>
    <w:p w14:paraId="055B3DA4" w14:textId="77777777" w:rsidR="00AA0682" w:rsidRDefault="00AA0682">
      <w:pPr>
        <w:ind w:left="-58"/>
        <w:rPr>
          <w:b/>
          <w:bCs/>
        </w:rPr>
      </w:pPr>
    </w:p>
    <w:p w14:paraId="60DC651A" w14:textId="39A3C9D1" w:rsidR="00522662" w:rsidRPr="00522662" w:rsidRDefault="003607DD" w:rsidP="00522662">
      <w:pPr>
        <w:ind w:left="-58"/>
        <w:rPr>
          <w:color w:val="0000FF"/>
        </w:rPr>
      </w:pPr>
      <w:r>
        <w:rPr>
          <w:bCs/>
          <w:sz w:val="28"/>
          <w:szCs w:val="28"/>
        </w:rPr>
        <w:t>Project Overview</w:t>
      </w:r>
      <w:r w:rsidR="00C16773">
        <w:rPr>
          <w:bCs/>
          <w:sz w:val="28"/>
          <w:szCs w:val="28"/>
        </w:rPr>
        <w:t>:</w:t>
      </w:r>
      <w:r>
        <w:t xml:space="preserve"> </w:t>
      </w:r>
      <w:r w:rsidR="00522662">
        <w:rPr>
          <w:color w:val="0000FF"/>
        </w:rPr>
        <w:t xml:space="preserve">The purpose of Fulkscord is to provide Lynbrook APCS students with an Android chatting application in honor of </w:t>
      </w:r>
      <w:r w:rsidR="00522662" w:rsidRPr="00522662">
        <w:rPr>
          <w:color w:val="0000FF"/>
        </w:rPr>
        <w:t>Bradley S. Fulk</w:t>
      </w:r>
      <w:r w:rsidR="00522662">
        <w:rPr>
          <w:color w:val="0000FF"/>
        </w:rPr>
        <w:t xml:space="preserve">, a </w:t>
      </w:r>
      <w:r w:rsidR="00522662" w:rsidRPr="00522662">
        <w:rPr>
          <w:color w:val="0000FF"/>
        </w:rPr>
        <w:t>Computer Science</w:t>
      </w:r>
      <w:r w:rsidR="00522662">
        <w:rPr>
          <w:color w:val="0000FF"/>
        </w:rPr>
        <w:t xml:space="preserve"> </w:t>
      </w:r>
      <w:r w:rsidR="00522662" w:rsidRPr="00522662">
        <w:rPr>
          <w:color w:val="0000FF"/>
        </w:rPr>
        <w:t>Teacher</w:t>
      </w:r>
      <w:r w:rsidR="004C339A">
        <w:rPr>
          <w:color w:val="0000FF"/>
        </w:rPr>
        <w:t xml:space="preserve"> and </w:t>
      </w:r>
      <w:r w:rsidR="00522662" w:rsidRPr="00522662">
        <w:rPr>
          <w:color w:val="0000FF"/>
        </w:rPr>
        <w:t>DECA Advisor</w:t>
      </w:r>
      <w:r w:rsidR="00522662">
        <w:rPr>
          <w:color w:val="0000FF"/>
        </w:rPr>
        <w:t xml:space="preserve"> at </w:t>
      </w:r>
      <w:r w:rsidR="00522662" w:rsidRPr="00522662">
        <w:rPr>
          <w:color w:val="0000FF"/>
        </w:rPr>
        <w:t>Lynbrook High School</w:t>
      </w:r>
      <w:r w:rsidR="00522662">
        <w:rPr>
          <w:color w:val="0000FF"/>
        </w:rPr>
        <w:t xml:space="preserve">, </w:t>
      </w:r>
      <w:r w:rsidR="00522662" w:rsidRPr="00522662">
        <w:rPr>
          <w:color w:val="0000FF"/>
        </w:rPr>
        <w:t>1280 Johnson Avenue</w:t>
      </w:r>
      <w:r w:rsidR="00522662">
        <w:rPr>
          <w:color w:val="0000FF"/>
        </w:rPr>
        <w:t xml:space="preserve">, </w:t>
      </w:r>
      <w:r w:rsidR="00522662" w:rsidRPr="00522662">
        <w:rPr>
          <w:color w:val="0000FF"/>
        </w:rPr>
        <w:t>San Jose, CA 95129</w:t>
      </w:r>
      <w:r w:rsidR="00522662">
        <w:rPr>
          <w:color w:val="0000FF"/>
        </w:rPr>
        <w:t>. The app will allow our users to register and maintain permanent conversations with their peers. We plan on implementing data encryption along with calling capabilities through Web-RTC. This way, fellow alumni and current APCS students can reach out to Mr. Fulk when in need.</w:t>
      </w:r>
    </w:p>
    <w:p w14:paraId="126E0AAB" w14:textId="61DB52A5" w:rsidR="00AA0682" w:rsidRDefault="00AA0682" w:rsidP="00522662">
      <w:pPr>
        <w:ind w:left="-58"/>
      </w:pPr>
    </w:p>
    <w:p w14:paraId="11002FE8" w14:textId="0F14DE7C" w:rsidR="00C16773" w:rsidRDefault="003607DD">
      <w:pPr>
        <w:ind w:left="-58"/>
      </w:pPr>
      <w:r>
        <w:rPr>
          <w:bCs/>
          <w:sz w:val="28"/>
          <w:szCs w:val="28"/>
        </w:rPr>
        <w:t>Project Team</w:t>
      </w:r>
      <w:r>
        <w:t xml:space="preserve"> </w:t>
      </w:r>
    </w:p>
    <w:p w14:paraId="2EA8060D" w14:textId="16A63C1C" w:rsidR="00C16773" w:rsidRPr="00C16773" w:rsidRDefault="00C16773" w:rsidP="00C16773">
      <w:pPr>
        <w:ind w:left="-58"/>
        <w:rPr>
          <w:color w:val="0000FF"/>
        </w:rPr>
      </w:pPr>
      <w:r>
        <w:rPr>
          <w:color w:val="0000FF"/>
        </w:rPr>
        <w:t xml:space="preserve">Niranjan Mathirajan: Project manager. Oversees the entire development of Fulkscord and assists in the development of Fulkscords’ UI components. He will tackle the conundrum of displaying messages from Firebase into the UI. This is planned to be done by holding the Firebase messages in a Java stack, and popping these messages accordingly to display them. </w:t>
      </w:r>
    </w:p>
    <w:p w14:paraId="491FA3C1" w14:textId="77777777" w:rsidR="00C16773" w:rsidRDefault="00C16773">
      <w:pPr>
        <w:ind w:left="-58"/>
      </w:pPr>
    </w:p>
    <w:p w14:paraId="646675AE" w14:textId="1E5ABA6C" w:rsidR="00C16773" w:rsidRDefault="00C16773" w:rsidP="00C16773">
      <w:pPr>
        <w:ind w:left="-58"/>
        <w:rPr>
          <w:color w:val="0000FF"/>
        </w:rPr>
      </w:pPr>
      <w:r>
        <w:rPr>
          <w:color w:val="0000FF"/>
        </w:rPr>
        <w:t xml:space="preserve">Kaustubh Khulbe: Responsible for the overall integration of Firebase and is also responsible for parts of the logic for each Android activity. Kaustubh will ensure that our databases access rules are secure and will also aim to resolve the issue of reading and writing data from our database by leveraging the versatility of Java. </w:t>
      </w:r>
    </w:p>
    <w:p w14:paraId="19AE7C81" w14:textId="55EB2E57" w:rsidR="00C16773" w:rsidRDefault="00C16773" w:rsidP="00C16773">
      <w:pPr>
        <w:ind w:left="-58"/>
        <w:rPr>
          <w:color w:val="0000FF"/>
        </w:rPr>
      </w:pPr>
    </w:p>
    <w:p w14:paraId="3A5D9267" w14:textId="09524427" w:rsidR="00C16773" w:rsidRDefault="00C16773" w:rsidP="00C16773">
      <w:pPr>
        <w:ind w:left="-58"/>
        <w:rPr>
          <w:color w:val="0000FF"/>
        </w:rPr>
      </w:pPr>
      <w:r>
        <w:rPr>
          <w:color w:val="0000FF"/>
        </w:rPr>
        <w:t xml:space="preserve">Leo Xu: Leo will developing XML UI components for Fulkscord and will focus the majority of his efforts into passing data </w:t>
      </w:r>
      <w:r w:rsidR="00B51014">
        <w:rPr>
          <w:color w:val="0000FF"/>
        </w:rPr>
        <w:t xml:space="preserve">from one activity to the next using Java Intents. In general, he will ensure that the UI elements will flow smoothly. He is responsible for the general integration of the app. He will also work on the logic for validating user inputs </w:t>
      </w:r>
      <w:r w:rsidR="004D7DA7">
        <w:rPr>
          <w:color w:val="0000FF"/>
        </w:rPr>
        <w:t>and</w:t>
      </w:r>
      <w:r w:rsidR="00B51014">
        <w:rPr>
          <w:color w:val="0000FF"/>
        </w:rPr>
        <w:t xml:space="preserve"> adding event listeners to UI elements.</w:t>
      </w:r>
    </w:p>
    <w:p w14:paraId="211FD73B" w14:textId="77777777" w:rsidR="00C16773" w:rsidRDefault="00C16773" w:rsidP="00C16773"/>
    <w:p w14:paraId="3F15F1BE" w14:textId="451D77B5" w:rsidR="00AA0682" w:rsidRDefault="003607DD">
      <w:pPr>
        <w:ind w:left="-58"/>
        <w:rPr>
          <w:color w:val="0000FF"/>
        </w:rPr>
      </w:pPr>
      <w:r>
        <w:rPr>
          <w:bCs/>
          <w:sz w:val="28"/>
          <w:szCs w:val="28"/>
        </w:rPr>
        <w:t>Challenges</w:t>
      </w:r>
      <w:r w:rsidR="00B51014">
        <w:t xml:space="preserve">: </w:t>
      </w:r>
      <w:r w:rsidR="004D7DA7">
        <w:rPr>
          <w:color w:val="0000FF"/>
        </w:rPr>
        <w:t>We could have an immense amount of trouble with implementing Firebase into our application and figuring out which emulators would break Fulkscord. Later when we load the data from Firebase we could have issues displaying in in our UI.</w:t>
      </w:r>
    </w:p>
    <w:p w14:paraId="47E7D479" w14:textId="77777777" w:rsidR="00AA0682" w:rsidRDefault="00AA0682">
      <w:pPr>
        <w:ind w:left="-58"/>
      </w:pPr>
    </w:p>
    <w:p w14:paraId="23CF069E" w14:textId="34CD8634" w:rsidR="00AA0682" w:rsidRDefault="003607DD">
      <w:pPr>
        <w:pStyle w:val="Heading1"/>
        <w:rPr>
          <w:sz w:val="24"/>
        </w:rPr>
      </w:pPr>
      <w:r>
        <w:rPr>
          <w:b w:val="0"/>
          <w:sz w:val="28"/>
          <w:szCs w:val="28"/>
        </w:rPr>
        <w:t>Major Tasks and Schedule</w:t>
      </w:r>
    </w:p>
    <w:p w14:paraId="4E70A418" w14:textId="77777777" w:rsidR="00AA0682" w:rsidRDefault="00AA0682" w:rsidP="004D7DA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0"/>
        <w:gridCol w:w="2520"/>
        <w:gridCol w:w="2088"/>
      </w:tblGrid>
      <w:tr w:rsidR="00AA0682" w14:paraId="103C114D" w14:textId="77777777">
        <w:tc>
          <w:tcPr>
            <w:tcW w:w="4140" w:type="dxa"/>
          </w:tcPr>
          <w:p w14:paraId="52541D09" w14:textId="77777777" w:rsidR="00AA0682" w:rsidRDefault="003607DD">
            <w:pPr>
              <w:ind w:left="-58"/>
              <w:rPr>
                <w:sz w:val="28"/>
                <w:szCs w:val="28"/>
              </w:rPr>
            </w:pPr>
            <w:r>
              <w:rPr>
                <w:sz w:val="28"/>
                <w:szCs w:val="28"/>
              </w:rPr>
              <w:t>Task</w:t>
            </w:r>
          </w:p>
        </w:tc>
        <w:tc>
          <w:tcPr>
            <w:tcW w:w="2520" w:type="dxa"/>
          </w:tcPr>
          <w:p w14:paraId="7FEAC6D2" w14:textId="77777777" w:rsidR="00AA0682" w:rsidRDefault="003607DD">
            <w:pPr>
              <w:ind w:left="-58"/>
              <w:rPr>
                <w:sz w:val="28"/>
                <w:szCs w:val="28"/>
              </w:rPr>
            </w:pPr>
            <w:r>
              <w:rPr>
                <w:sz w:val="28"/>
                <w:szCs w:val="28"/>
              </w:rPr>
              <w:t>When</w:t>
            </w:r>
          </w:p>
        </w:tc>
        <w:tc>
          <w:tcPr>
            <w:tcW w:w="2088" w:type="dxa"/>
          </w:tcPr>
          <w:p w14:paraId="6CDA5D59" w14:textId="77777777" w:rsidR="00AA0682" w:rsidRDefault="003607DD">
            <w:pPr>
              <w:ind w:left="-58"/>
              <w:rPr>
                <w:sz w:val="28"/>
                <w:szCs w:val="28"/>
              </w:rPr>
            </w:pPr>
            <w:r>
              <w:rPr>
                <w:sz w:val="28"/>
                <w:szCs w:val="28"/>
              </w:rPr>
              <w:t>Responsible</w:t>
            </w:r>
          </w:p>
        </w:tc>
      </w:tr>
      <w:tr w:rsidR="00AA0682" w14:paraId="37A6A4A4" w14:textId="77777777">
        <w:tc>
          <w:tcPr>
            <w:tcW w:w="4140" w:type="dxa"/>
          </w:tcPr>
          <w:p w14:paraId="6B707516" w14:textId="3E530662" w:rsidR="00AA0682" w:rsidRDefault="004D7DA7">
            <w:pPr>
              <w:ind w:left="-58"/>
            </w:pPr>
            <w:r>
              <w:t>Finish all UI elements</w:t>
            </w:r>
          </w:p>
        </w:tc>
        <w:tc>
          <w:tcPr>
            <w:tcW w:w="2520" w:type="dxa"/>
          </w:tcPr>
          <w:p w14:paraId="5448BD16" w14:textId="5459EB3C" w:rsidR="00AA0682" w:rsidRDefault="004D7DA7">
            <w:pPr>
              <w:ind w:left="-58"/>
            </w:pPr>
            <w:r>
              <w:t>May 7, 2021</w:t>
            </w:r>
          </w:p>
        </w:tc>
        <w:tc>
          <w:tcPr>
            <w:tcW w:w="2088" w:type="dxa"/>
          </w:tcPr>
          <w:p w14:paraId="058AC4A5" w14:textId="107643DF" w:rsidR="00AA0682" w:rsidRDefault="004D7DA7">
            <w:pPr>
              <w:ind w:left="-58"/>
            </w:pPr>
            <w:r>
              <w:t>Leo, Niranjan</w:t>
            </w:r>
          </w:p>
        </w:tc>
      </w:tr>
      <w:tr w:rsidR="00AA0682" w14:paraId="223450EC" w14:textId="77777777">
        <w:tc>
          <w:tcPr>
            <w:tcW w:w="4140" w:type="dxa"/>
          </w:tcPr>
          <w:p w14:paraId="0F06F1FC" w14:textId="0B7D0B2E" w:rsidR="00AA0682" w:rsidRDefault="004D7DA7">
            <w:pPr>
              <w:ind w:left="-58"/>
            </w:pPr>
            <w:r>
              <w:t>Implement Successful User Logins and Signups</w:t>
            </w:r>
          </w:p>
        </w:tc>
        <w:tc>
          <w:tcPr>
            <w:tcW w:w="2520" w:type="dxa"/>
          </w:tcPr>
          <w:p w14:paraId="187E1230" w14:textId="4D90BA0C" w:rsidR="00AA0682" w:rsidRDefault="004D7DA7">
            <w:pPr>
              <w:ind w:left="-58"/>
            </w:pPr>
            <w:r>
              <w:t>May 7, 2021</w:t>
            </w:r>
          </w:p>
        </w:tc>
        <w:tc>
          <w:tcPr>
            <w:tcW w:w="2088" w:type="dxa"/>
          </w:tcPr>
          <w:p w14:paraId="378C7369" w14:textId="3B6052E7" w:rsidR="00AA0682" w:rsidRDefault="004D7DA7">
            <w:pPr>
              <w:ind w:left="-58"/>
            </w:pPr>
            <w:r>
              <w:t>Kaustubh</w:t>
            </w:r>
          </w:p>
        </w:tc>
      </w:tr>
      <w:tr w:rsidR="00AA0682" w14:paraId="30D62A06" w14:textId="77777777">
        <w:tc>
          <w:tcPr>
            <w:tcW w:w="4140" w:type="dxa"/>
          </w:tcPr>
          <w:p w14:paraId="4C11360A" w14:textId="4DDDAAB9" w:rsidR="00AA0682" w:rsidRDefault="004D7DA7">
            <w:pPr>
              <w:ind w:left="-58"/>
            </w:pPr>
            <w:r>
              <w:lastRenderedPageBreak/>
              <w:t>Develop the Project Classes along with XML Components</w:t>
            </w:r>
          </w:p>
        </w:tc>
        <w:tc>
          <w:tcPr>
            <w:tcW w:w="2520" w:type="dxa"/>
          </w:tcPr>
          <w:p w14:paraId="4B530256" w14:textId="6572622B" w:rsidR="00AA0682" w:rsidRDefault="004D7DA7">
            <w:pPr>
              <w:ind w:left="-58"/>
            </w:pPr>
            <w:r>
              <w:t>May 14, 2021</w:t>
            </w:r>
          </w:p>
        </w:tc>
        <w:tc>
          <w:tcPr>
            <w:tcW w:w="2088" w:type="dxa"/>
          </w:tcPr>
          <w:p w14:paraId="4A8D7BE0" w14:textId="4D0B2CC2" w:rsidR="00AA0682" w:rsidRDefault="004D7DA7">
            <w:pPr>
              <w:ind w:left="-58"/>
            </w:pPr>
            <w:r>
              <w:t>Kaustubh, Leo, Niranjan</w:t>
            </w:r>
          </w:p>
        </w:tc>
      </w:tr>
      <w:tr w:rsidR="004D7DA7" w14:paraId="34B9B292" w14:textId="77777777">
        <w:tc>
          <w:tcPr>
            <w:tcW w:w="4140" w:type="dxa"/>
          </w:tcPr>
          <w:p w14:paraId="2AE7D295" w14:textId="33AEAEC9" w:rsidR="004D7DA7" w:rsidRDefault="004D7DA7">
            <w:pPr>
              <w:ind w:left="-58"/>
            </w:pPr>
            <w:r>
              <w:t>QA Tests</w:t>
            </w:r>
          </w:p>
        </w:tc>
        <w:tc>
          <w:tcPr>
            <w:tcW w:w="2520" w:type="dxa"/>
          </w:tcPr>
          <w:p w14:paraId="1A8668E9" w14:textId="1618FD38" w:rsidR="004D7DA7" w:rsidRDefault="004D7DA7">
            <w:pPr>
              <w:ind w:left="-58"/>
            </w:pPr>
            <w:r>
              <w:t>May 21, 2021</w:t>
            </w:r>
          </w:p>
        </w:tc>
        <w:tc>
          <w:tcPr>
            <w:tcW w:w="2088" w:type="dxa"/>
          </w:tcPr>
          <w:p w14:paraId="317370C3" w14:textId="25D0C257" w:rsidR="004D7DA7" w:rsidRDefault="004D7DA7">
            <w:pPr>
              <w:ind w:left="-58"/>
            </w:pPr>
            <w:r>
              <w:t>Kaustubh, Leo, Niranjan</w:t>
            </w:r>
          </w:p>
        </w:tc>
      </w:tr>
      <w:tr w:rsidR="004D7DA7" w14:paraId="2B169D37" w14:textId="77777777">
        <w:tc>
          <w:tcPr>
            <w:tcW w:w="4140" w:type="dxa"/>
          </w:tcPr>
          <w:p w14:paraId="54FB606B" w14:textId="0A6CFAE6" w:rsidR="004D7DA7" w:rsidRDefault="004D7DA7" w:rsidP="004D7DA7">
            <w:pPr>
              <w:ind w:left="-58"/>
            </w:pPr>
            <w:r>
              <w:t>If Time Allows it: Web-RTC / Websocket integrations with Fulkscord | Calling Capabilities</w:t>
            </w:r>
          </w:p>
        </w:tc>
        <w:tc>
          <w:tcPr>
            <w:tcW w:w="2520" w:type="dxa"/>
          </w:tcPr>
          <w:p w14:paraId="4AAEC735" w14:textId="3B4AE9B7" w:rsidR="004D7DA7" w:rsidRDefault="004D7DA7" w:rsidP="004D7DA7">
            <w:pPr>
              <w:ind w:left="-58"/>
            </w:pPr>
            <w:r>
              <w:t>May 28, 2021</w:t>
            </w:r>
          </w:p>
        </w:tc>
        <w:tc>
          <w:tcPr>
            <w:tcW w:w="2088" w:type="dxa"/>
          </w:tcPr>
          <w:p w14:paraId="2E1D0A08" w14:textId="696F685D" w:rsidR="004D7DA7" w:rsidRDefault="004D7DA7" w:rsidP="004D7DA7">
            <w:pPr>
              <w:ind w:left="-58"/>
            </w:pPr>
            <w:r>
              <w:t>Kaustubh, Leo, Niranjan</w:t>
            </w:r>
          </w:p>
        </w:tc>
      </w:tr>
      <w:tr w:rsidR="004D7DA7" w14:paraId="3CE56412" w14:textId="77777777">
        <w:tc>
          <w:tcPr>
            <w:tcW w:w="4140" w:type="dxa"/>
          </w:tcPr>
          <w:p w14:paraId="7E82F548" w14:textId="0654FB6C" w:rsidR="004D7DA7" w:rsidRDefault="004D7DA7" w:rsidP="004D7DA7">
            <w:pPr>
              <w:ind w:left="-58"/>
            </w:pPr>
            <w:r>
              <w:t xml:space="preserve">Final </w:t>
            </w:r>
            <w:r>
              <w:t>QA Tests</w:t>
            </w:r>
          </w:p>
        </w:tc>
        <w:tc>
          <w:tcPr>
            <w:tcW w:w="2520" w:type="dxa"/>
          </w:tcPr>
          <w:p w14:paraId="0108D7BA" w14:textId="68AE30B6" w:rsidR="004D7DA7" w:rsidRDefault="004C339A" w:rsidP="004D7DA7">
            <w:pPr>
              <w:ind w:left="-58"/>
            </w:pPr>
            <w:r>
              <w:t>June 3</w:t>
            </w:r>
            <w:r w:rsidR="004D7DA7">
              <w:t>, 2021</w:t>
            </w:r>
          </w:p>
        </w:tc>
        <w:tc>
          <w:tcPr>
            <w:tcW w:w="2088" w:type="dxa"/>
          </w:tcPr>
          <w:p w14:paraId="4B48A4C1" w14:textId="1DC0E32D" w:rsidR="004D7DA7" w:rsidRDefault="004D7DA7" w:rsidP="004D7DA7">
            <w:pPr>
              <w:ind w:left="-58"/>
            </w:pPr>
            <w:r>
              <w:t>Kaustubh, Leo, Niranjan</w:t>
            </w:r>
          </w:p>
        </w:tc>
      </w:tr>
    </w:tbl>
    <w:p w14:paraId="2317065E" w14:textId="77777777" w:rsidR="00AA0682" w:rsidRDefault="00AA0682">
      <w:pPr>
        <w:ind w:left="-58"/>
      </w:pPr>
    </w:p>
    <w:p w14:paraId="455C03FD" w14:textId="77777777" w:rsidR="00AA0682" w:rsidRDefault="00AA0682">
      <w:pPr>
        <w:ind w:left="-58"/>
      </w:pPr>
    </w:p>
    <w:p w14:paraId="7611D175" w14:textId="77777777" w:rsidR="00AA0682" w:rsidRDefault="00AA0682">
      <w:pPr>
        <w:ind w:left="-58"/>
      </w:pPr>
    </w:p>
    <w:p w14:paraId="249D5976" w14:textId="77777777" w:rsidR="00AA0682" w:rsidRDefault="00AA0682">
      <w:pPr>
        <w:ind w:left="-58"/>
      </w:pPr>
    </w:p>
    <w:p w14:paraId="437DC355" w14:textId="77777777" w:rsidR="00AA0682" w:rsidRDefault="00AA0682">
      <w:pPr>
        <w:ind w:left="-58"/>
      </w:pPr>
    </w:p>
    <w:p w14:paraId="4ABB67F3" w14:textId="77777777" w:rsidR="00AA0682" w:rsidRDefault="00AA0682"/>
    <w:p w14:paraId="128FA77A" w14:textId="77777777" w:rsidR="00BF49C7" w:rsidRDefault="00BF49C7">
      <w:pPr>
        <w:tabs>
          <w:tab w:val="right" w:pos="10285"/>
        </w:tabs>
        <w:ind w:left="275" w:right="220"/>
      </w:pPr>
    </w:p>
    <w:sectPr w:rsidR="00BF49C7">
      <w:headerReference w:type="default" r:id="rId6"/>
      <w:footerReference w:type="default" r:id="rId7"/>
      <w:pgSz w:w="12240" w:h="15840" w:code="1"/>
      <w:pgMar w:top="540" w:right="800" w:bottom="1440" w:left="935" w:header="720" w:footer="720" w:gutter="0"/>
      <w:paperSrc w:first="256" w:other="25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80E18" w14:textId="77777777" w:rsidR="00C720B9" w:rsidRDefault="00C720B9">
      <w:r>
        <w:separator/>
      </w:r>
    </w:p>
  </w:endnote>
  <w:endnote w:type="continuationSeparator" w:id="0">
    <w:p w14:paraId="071C8261" w14:textId="77777777" w:rsidR="00C720B9" w:rsidRDefault="00C72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A8EBC" w14:textId="77777777" w:rsidR="00AA0682" w:rsidRDefault="004B758F">
    <w:pPr>
      <w:pStyle w:val="Footer"/>
      <w:tabs>
        <w:tab w:val="clear" w:pos="4320"/>
        <w:tab w:val="clear" w:pos="8640"/>
        <w:tab w:val="right" w:pos="10450"/>
      </w:tabs>
    </w:pPr>
    <w:r>
      <w:rPr>
        <w:noProof/>
      </w:rPr>
      <w:drawing>
        <wp:inline distT="0" distB="0" distL="0" distR="0" wp14:anchorId="263FE900" wp14:editId="7CDA6B0E">
          <wp:extent cx="783590" cy="408305"/>
          <wp:effectExtent l="0" t="0" r="0" b="0"/>
          <wp:docPr id="3" name="Picture 3" descr="ant_bitma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nt_bitmap"/>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590" cy="408305"/>
                  </a:xfrm>
                  <a:prstGeom prst="rect">
                    <a:avLst/>
                  </a:prstGeom>
                  <a:noFill/>
                  <a:ln>
                    <a:noFill/>
                  </a:ln>
                </pic:spPr>
              </pic:pic>
            </a:graphicData>
          </a:graphic>
        </wp:inline>
      </w:drawing>
    </w:r>
    <w:r w:rsidR="003607DD">
      <w:t xml:space="preserve"> </w:t>
    </w:r>
    <w:r w:rsidR="00C720B9">
      <w:fldChar w:fldCharType="begin"/>
    </w:r>
    <w:r w:rsidR="00C720B9">
      <w:instrText xml:space="preserve"> FILENAME </w:instrText>
    </w:r>
    <w:r w:rsidR="00C720B9">
      <w:fldChar w:fldCharType="separate"/>
    </w:r>
    <w:ins w:id="0" w:author="Fulk, Brad" w:date="2019-04-24T12:36:00Z">
      <w:r w:rsidR="00BF49C7">
        <w:rPr>
          <w:noProof/>
        </w:rPr>
        <w:t>Document3</w:t>
      </w:r>
    </w:ins>
    <w:ins w:id="1" w:author="George Peck" w:date="2006-05-02T12:50:00Z">
      <w:del w:id="2" w:author="Fulk, Brad" w:date="2019-04-24T12:36:00Z">
        <w:r w:rsidR="003607DD" w:rsidDel="00BF49C7">
          <w:rPr>
            <w:noProof/>
          </w:rPr>
          <w:delText>03_template_ProjectPlan.dot</w:delText>
        </w:r>
      </w:del>
    </w:ins>
    <w:del w:id="3" w:author="Fulk, Brad" w:date="2019-04-24T12:36:00Z">
      <w:r w:rsidR="003607DD" w:rsidDel="00BF49C7">
        <w:rPr>
          <w:noProof/>
        </w:rPr>
        <w:delText>Document1</w:delText>
      </w:r>
    </w:del>
    <w:r w:rsidR="00C720B9">
      <w:rPr>
        <w:noProof/>
      </w:rPr>
      <w:fldChar w:fldCharType="end"/>
    </w:r>
    <w:r w:rsidR="003607DD">
      <w:tab/>
      <w:t xml:space="preserve">page </w:t>
    </w:r>
    <w:r w:rsidR="003607DD">
      <w:rPr>
        <w:rStyle w:val="PageNumber"/>
      </w:rPr>
      <w:fldChar w:fldCharType="begin"/>
    </w:r>
    <w:r w:rsidR="003607DD">
      <w:rPr>
        <w:rStyle w:val="PageNumber"/>
      </w:rPr>
      <w:instrText xml:space="preserve"> PAGE </w:instrText>
    </w:r>
    <w:r w:rsidR="003607DD">
      <w:rPr>
        <w:rStyle w:val="PageNumber"/>
      </w:rPr>
      <w:fldChar w:fldCharType="separate"/>
    </w:r>
    <w:r w:rsidR="003607DD">
      <w:rPr>
        <w:rStyle w:val="PageNumber"/>
        <w:noProof/>
      </w:rPr>
      <w:t>1</w:t>
    </w:r>
    <w:r w:rsidR="003607DD">
      <w:rPr>
        <w:rStyle w:val="PageNumber"/>
      </w:rPr>
      <w:fldChar w:fldCharType="end"/>
    </w:r>
    <w:r w:rsidR="003607DD">
      <w:rPr>
        <w:rStyle w:val="PageNumber"/>
      </w:rPr>
      <w:t xml:space="preserve"> of </w:t>
    </w:r>
    <w:r w:rsidR="003607DD">
      <w:rPr>
        <w:rStyle w:val="PageNumber"/>
      </w:rPr>
      <w:fldChar w:fldCharType="begin"/>
    </w:r>
    <w:r w:rsidR="003607DD">
      <w:rPr>
        <w:rStyle w:val="PageNumber"/>
      </w:rPr>
      <w:instrText xml:space="preserve"> NUMPAGES </w:instrText>
    </w:r>
    <w:r w:rsidR="003607DD">
      <w:rPr>
        <w:rStyle w:val="PageNumber"/>
      </w:rPr>
      <w:fldChar w:fldCharType="separate"/>
    </w:r>
    <w:r w:rsidR="003607DD">
      <w:rPr>
        <w:rStyle w:val="PageNumber"/>
        <w:noProof/>
      </w:rPr>
      <w:t>1</w:t>
    </w:r>
    <w:r w:rsidR="003607D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4527D7" w14:textId="77777777" w:rsidR="00C720B9" w:rsidRDefault="00C720B9">
      <w:r>
        <w:separator/>
      </w:r>
    </w:p>
  </w:footnote>
  <w:footnote w:type="continuationSeparator" w:id="0">
    <w:p w14:paraId="3A9D7F13" w14:textId="77777777" w:rsidR="00C720B9" w:rsidRDefault="00C720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09654" w14:textId="7C9F2429" w:rsidR="00AA0682" w:rsidRDefault="003607DD">
    <w:pPr>
      <w:pStyle w:val="Header"/>
      <w:tabs>
        <w:tab w:val="clear" w:pos="8640"/>
        <w:tab w:val="right" w:pos="10450"/>
      </w:tabs>
      <w:ind w:left="-55"/>
    </w:pPr>
    <w:r>
      <w:tab/>
    </w:r>
    <w:r>
      <w:tab/>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ulk, Brad">
    <w15:presenceInfo w15:providerId="AD" w15:userId="S::brad_fulk@fuhsd.org::278c26c3-2175-489e-90c8-04e2517eb1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attachedTemplate r:id="rId1"/>
  <w:defaultTabStop w:val="720"/>
  <w:drawingGridHorizontalSpacing w:val="5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9C7"/>
    <w:rsid w:val="003607DD"/>
    <w:rsid w:val="004B758F"/>
    <w:rsid w:val="004C339A"/>
    <w:rsid w:val="004D7DA7"/>
    <w:rsid w:val="00522662"/>
    <w:rsid w:val="00AA0682"/>
    <w:rsid w:val="00B51014"/>
    <w:rsid w:val="00BF49C7"/>
    <w:rsid w:val="00C16773"/>
    <w:rsid w:val="00C720B9"/>
    <w:rsid w:val="00E02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D2ABB2"/>
  <w15:chartTrackingRefBased/>
  <w15:docId w15:val="{060FFE5C-4028-6744-A58D-867F354BC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hAnsi="Verdana"/>
      <w:sz w:val="24"/>
      <w:szCs w:val="24"/>
    </w:rPr>
  </w:style>
  <w:style w:type="paragraph" w:styleId="Heading1">
    <w:name w:val="heading 1"/>
    <w:basedOn w:val="Normal"/>
    <w:next w:val="Normal"/>
    <w:qFormat/>
    <w:pPr>
      <w:keepNext/>
      <w:tabs>
        <w:tab w:val="right" w:pos="10285"/>
      </w:tabs>
      <w:spacing w:after="200"/>
      <w:ind w:left="-58"/>
      <w:outlineLvl w:val="0"/>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55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adfulk/Dropbox/Computer%20Science/APCS/FinalProject/wombat/templates/03_template_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03_template_ProjectPlan.dot</Template>
  <TotalTime>32</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2455</CharactersWithSpaces>
  <SharedDoc>false</SharedDoc>
  <HLinks>
    <vt:vector size="18" baseType="variant">
      <vt:variant>
        <vt:i4>6422630</vt:i4>
      </vt:variant>
      <vt:variant>
        <vt:i4>1730</vt:i4>
      </vt:variant>
      <vt:variant>
        <vt:i4>1025</vt:i4>
      </vt:variant>
      <vt:variant>
        <vt:i4>1</vt:i4>
      </vt:variant>
      <vt:variant>
        <vt:lpwstr>MBlogo</vt:lpwstr>
      </vt:variant>
      <vt:variant>
        <vt:lpwstr/>
      </vt:variant>
      <vt:variant>
        <vt:i4>6488166</vt:i4>
      </vt:variant>
      <vt:variant>
        <vt:i4>1733</vt:i4>
      </vt:variant>
      <vt:variant>
        <vt:i4>1026</vt:i4>
      </vt:variant>
      <vt:variant>
        <vt:i4>1</vt:i4>
      </vt:variant>
      <vt:variant>
        <vt:lpwstr>project_tag_wombat</vt:lpwstr>
      </vt:variant>
      <vt:variant>
        <vt:lpwstr/>
      </vt:variant>
      <vt:variant>
        <vt:i4>4522082</vt:i4>
      </vt:variant>
      <vt:variant>
        <vt:i4>1738</vt:i4>
      </vt:variant>
      <vt:variant>
        <vt:i4>1027</vt:i4>
      </vt:variant>
      <vt:variant>
        <vt:i4>1</vt:i4>
      </vt:variant>
      <vt:variant>
        <vt:lpwstr>ant_bitmap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Fulk, Brad</dc:creator>
  <cp:keywords/>
  <dc:description/>
  <cp:lastModifiedBy>Leo  Xu</cp:lastModifiedBy>
  <cp:revision>3</cp:revision>
  <cp:lastPrinted>2005-03-28T02:10:00Z</cp:lastPrinted>
  <dcterms:created xsi:type="dcterms:W3CDTF">2019-04-24T19:36:00Z</dcterms:created>
  <dcterms:modified xsi:type="dcterms:W3CDTF">2021-04-30T22:23:00Z</dcterms:modified>
</cp:coreProperties>
</file>