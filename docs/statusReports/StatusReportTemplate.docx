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69889" w14:textId="77777777" w:rsidR="009C3BFF" w:rsidRDefault="009C3BFF"/>
    <w:p w14:paraId="4396903E" w14:textId="5B3BB70C" w:rsidR="009C3BFF" w:rsidRDefault="00BB69F5">
      <w:pPr>
        <w:pBdr>
          <w:bottom w:val="single" w:sz="4" w:space="1" w:color="auto"/>
        </w:pBdr>
        <w:rPr>
          <w:b/>
          <w:sz w:val="28"/>
          <w:szCs w:val="28"/>
        </w:rPr>
      </w:pPr>
      <w:proofErr w:type="spellStart"/>
      <w:r>
        <w:rPr>
          <w:b/>
          <w:sz w:val="28"/>
          <w:szCs w:val="28"/>
        </w:rPr>
        <w:t>Fulkscord</w:t>
      </w:r>
      <w:proofErr w:type="spellEnd"/>
      <w:r>
        <w:rPr>
          <w:b/>
          <w:sz w:val="28"/>
          <w:szCs w:val="28"/>
        </w:rPr>
        <w:t xml:space="preserve"> Status Report</w:t>
      </w:r>
      <w:r w:rsidR="00CE1F5C">
        <w:rPr>
          <w:b/>
          <w:sz w:val="28"/>
          <w:szCs w:val="28"/>
        </w:rPr>
        <w:t xml:space="preserve"> #1</w:t>
      </w:r>
    </w:p>
    <w:p w14:paraId="02287783" w14:textId="77777777" w:rsidR="009C3BFF" w:rsidRDefault="009C3BFF"/>
    <w:p w14:paraId="657DA006" w14:textId="12996C05" w:rsidR="009C3BFF" w:rsidRDefault="00E35A15">
      <w:r>
        <w:rPr>
          <w:sz w:val="28"/>
          <w:szCs w:val="28"/>
        </w:rPr>
        <w:t>Date:</w:t>
      </w:r>
      <w:r>
        <w:rPr>
          <w:sz w:val="28"/>
          <w:szCs w:val="28"/>
        </w:rPr>
        <w:tab/>
      </w:r>
      <w:r w:rsidR="00BB69F5">
        <w:t>April</w:t>
      </w:r>
      <w:r>
        <w:t xml:space="preserve"> </w:t>
      </w:r>
      <w:r w:rsidR="00BB69F5">
        <w:t>29</w:t>
      </w:r>
      <w:r>
        <w:t xml:space="preserve">, </w:t>
      </w:r>
      <w:r w:rsidR="00BB69F5">
        <w:rPr>
          <w:color w:val="0000FF"/>
        </w:rPr>
        <w:t>2021</w:t>
      </w:r>
    </w:p>
    <w:p w14:paraId="1F70F24E" w14:textId="19EBD6EE" w:rsidR="009C3BFF" w:rsidRDefault="00E35A15">
      <w:r>
        <w:rPr>
          <w:sz w:val="28"/>
          <w:szCs w:val="28"/>
        </w:rPr>
        <w:t>To:</w:t>
      </w:r>
      <w:r>
        <w:tab/>
      </w:r>
      <w:r>
        <w:tab/>
      </w:r>
      <w:r w:rsidR="00BB69F5">
        <w:rPr>
          <w:color w:val="0000FF"/>
        </w:rPr>
        <w:t xml:space="preserve">Mr. </w:t>
      </w:r>
      <w:proofErr w:type="spellStart"/>
      <w:r w:rsidR="00BB69F5">
        <w:rPr>
          <w:color w:val="0000FF"/>
        </w:rPr>
        <w:t>Fulk</w:t>
      </w:r>
      <w:proofErr w:type="spellEnd"/>
    </w:p>
    <w:p w14:paraId="4B0C68EF" w14:textId="3D390424" w:rsidR="009C3BFF" w:rsidRDefault="00E35A15">
      <w:r>
        <w:rPr>
          <w:sz w:val="28"/>
          <w:szCs w:val="28"/>
        </w:rPr>
        <w:t>From:</w:t>
      </w:r>
      <w:r>
        <w:tab/>
      </w:r>
      <w:r w:rsidR="00BB69F5">
        <w:t xml:space="preserve">Leo Xu, </w:t>
      </w:r>
      <w:r w:rsidR="00CE1F5C">
        <w:t>Kaustubh</w:t>
      </w:r>
      <w:r w:rsidR="00BB69F5">
        <w:t xml:space="preserve"> </w:t>
      </w:r>
      <w:proofErr w:type="spellStart"/>
      <w:r w:rsidR="00BB69F5">
        <w:t>Khulbe</w:t>
      </w:r>
      <w:proofErr w:type="spellEnd"/>
      <w:r w:rsidR="00BB69F5">
        <w:t xml:space="preserve">, Niranjan </w:t>
      </w:r>
      <w:proofErr w:type="spellStart"/>
      <w:r w:rsidR="00BB69F5">
        <w:t>Mathirajan</w:t>
      </w:r>
      <w:proofErr w:type="spellEnd"/>
    </w:p>
    <w:p w14:paraId="3622876B" w14:textId="77777777" w:rsidR="009C3BFF" w:rsidRDefault="009C3BFF"/>
    <w:p w14:paraId="65B1F19B" w14:textId="6E253DAD" w:rsidR="009C3BFF" w:rsidRDefault="00E35A15">
      <w:r>
        <w:rPr>
          <w:sz w:val="28"/>
          <w:szCs w:val="28"/>
        </w:rPr>
        <w:t>Subject:</w:t>
      </w:r>
      <w:r>
        <w:tab/>
        <w:t xml:space="preserve">Status Report </w:t>
      </w:r>
      <w:r w:rsidR="00CE1F5C">
        <w:rPr>
          <w:color w:val="0000FF"/>
        </w:rPr>
        <w:t>Week 1</w:t>
      </w:r>
    </w:p>
    <w:p w14:paraId="768EAA10" w14:textId="77777777" w:rsidR="009C3BFF" w:rsidRDefault="009C3BFF"/>
    <w:p w14:paraId="5A1F1116" w14:textId="349513AF" w:rsidR="009C3BFF" w:rsidRDefault="00E35A15">
      <w:pPr>
        <w:rPr>
          <w:color w:val="0000FF"/>
        </w:rPr>
      </w:pPr>
      <w:r>
        <w:rPr>
          <w:sz w:val="28"/>
          <w:szCs w:val="28"/>
        </w:rPr>
        <w:t>Accomplishments:</w:t>
      </w:r>
      <w:r>
        <w:t xml:space="preserve"> </w:t>
      </w:r>
      <w:r w:rsidR="00CE1F5C">
        <w:rPr>
          <w:color w:val="0000FF"/>
        </w:rPr>
        <w:t>Completed Android Studio configurations and finished the UI for the first page of our application.</w:t>
      </w:r>
      <w:r w:rsidR="008C1DF3">
        <w:rPr>
          <w:color w:val="0000FF"/>
        </w:rPr>
        <w:t xml:space="preserve"> All three of us successfully synced Firebase dependencies &amp; Gradle. Finally, we’ve created a GitHub repository and found an Android Studio plugin which allowed us to code together in real time.</w:t>
      </w:r>
    </w:p>
    <w:p w14:paraId="5620E3C9" w14:textId="46CF6D3C" w:rsidR="002D3AA3" w:rsidRDefault="002D3AA3">
      <w:pPr>
        <w:rPr>
          <w:color w:val="0000FF"/>
        </w:rPr>
      </w:pPr>
    </w:p>
    <w:p w14:paraId="1E9E811F" w14:textId="1F88ED16" w:rsidR="002D3AA3" w:rsidRDefault="002D3AA3">
      <w:r>
        <w:rPr>
          <w:color w:val="0000FF"/>
        </w:rPr>
        <w:t xml:space="preserve">Leo implemented the front page of our application along with Niranjan’s help. Together they were able to tweak the xml for that pages to make the page work. Leo and Kaustubh worked to create intents, allowing our users to navigate between our pages. Furthermore, Niranjan helped set up Recycler View components to display messages and he also created the message class itself. Finally, Kaustubh created the User class for </w:t>
      </w:r>
      <w:proofErr w:type="spellStart"/>
      <w:r>
        <w:rPr>
          <w:color w:val="0000FF"/>
        </w:rPr>
        <w:t>Fulkscord</w:t>
      </w:r>
      <w:proofErr w:type="spellEnd"/>
      <w:r>
        <w:rPr>
          <w:color w:val="0000FF"/>
        </w:rPr>
        <w:t xml:space="preserve"> and worked to integrate Firebase.</w:t>
      </w:r>
    </w:p>
    <w:p w14:paraId="74DF5AC5" w14:textId="77777777" w:rsidR="009C3BFF" w:rsidRDefault="009C3BFF"/>
    <w:p w14:paraId="37AA3958" w14:textId="3315E69A" w:rsidR="009C3BFF" w:rsidRDefault="00E35A15">
      <w:r>
        <w:rPr>
          <w:sz w:val="28"/>
          <w:szCs w:val="28"/>
        </w:rPr>
        <w:t>Problems/Risks:</w:t>
      </w:r>
      <w:r>
        <w:t xml:space="preserve"> </w:t>
      </w:r>
      <w:r w:rsidR="00BB69F5">
        <w:rPr>
          <w:color w:val="0000FF"/>
        </w:rPr>
        <w:t xml:space="preserve">There may be a problem revolving around integrating Firebase into our UI. We may have to learn how to display </w:t>
      </w:r>
      <w:r w:rsidR="00CE1F5C">
        <w:rPr>
          <w:color w:val="0000FF"/>
        </w:rPr>
        <w:t>all</w:t>
      </w:r>
      <w:r w:rsidR="00BB69F5">
        <w:rPr>
          <w:color w:val="0000FF"/>
        </w:rPr>
        <w:t xml:space="preserve"> our messages from Firebase into a Recycler View inside Android Studio</w:t>
      </w:r>
      <w:r w:rsidR="00CE1F5C">
        <w:rPr>
          <w:color w:val="0000FF"/>
        </w:rPr>
        <w:t>.</w:t>
      </w:r>
    </w:p>
    <w:p w14:paraId="1866AF86" w14:textId="77777777" w:rsidR="009C3BFF" w:rsidRDefault="009C3BFF"/>
    <w:p w14:paraId="36687741" w14:textId="636E3472" w:rsidR="009C3BFF" w:rsidRDefault="00E35A15">
      <w:pPr>
        <w:rPr>
          <w:color w:val="0000FF"/>
        </w:rPr>
      </w:pPr>
      <w:r>
        <w:rPr>
          <w:sz w:val="28"/>
          <w:szCs w:val="28"/>
        </w:rPr>
        <w:t>Next Steps:</w:t>
      </w:r>
      <w:r>
        <w:t xml:space="preserve"> </w:t>
      </w:r>
      <w:r w:rsidR="00CE1F5C">
        <w:rPr>
          <w:color w:val="0000FF"/>
        </w:rPr>
        <w:t xml:space="preserve">Next week we will finish our home screen for </w:t>
      </w:r>
      <w:proofErr w:type="spellStart"/>
      <w:r w:rsidR="00CE1F5C">
        <w:rPr>
          <w:color w:val="0000FF"/>
        </w:rPr>
        <w:t>Fulkscord</w:t>
      </w:r>
      <w:proofErr w:type="spellEnd"/>
      <w:r w:rsidR="00CE1F5C">
        <w:rPr>
          <w:color w:val="0000FF"/>
        </w:rPr>
        <w:t xml:space="preserve"> and sufficiently integrate Firebase, along with its live database updates, into the app.</w:t>
      </w:r>
      <w:r w:rsidR="008C1DF3">
        <w:rPr>
          <w:color w:val="0000FF"/>
        </w:rPr>
        <w:t xml:space="preserve"> Furthermore, we’ll develop our sign up and login pages which will make a real POST request to our REST API.</w:t>
      </w:r>
    </w:p>
    <w:p w14:paraId="60B3CEB4" w14:textId="77777777" w:rsidR="009C3BFF" w:rsidRDefault="009C3BFF"/>
    <w:p w14:paraId="6D0DC447" w14:textId="77777777" w:rsidR="006928EC" w:rsidRDefault="006928EC">
      <w:pPr>
        <w:tabs>
          <w:tab w:val="right" w:pos="10285"/>
        </w:tabs>
        <w:ind w:left="275" w:right="220"/>
      </w:pPr>
    </w:p>
    <w:sectPr w:rsidR="006928EC">
      <w:headerReference w:type="default" r:id="rId6"/>
      <w:footerReference w:type="default" r:id="rId7"/>
      <w:pgSz w:w="12240" w:h="15840" w:code="1"/>
      <w:pgMar w:top="540" w:right="800" w:bottom="1440" w:left="935" w:header="720" w:footer="720" w:gutter="0"/>
      <w:paperSrc w:first="256" w:other="25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9332B" w14:textId="77777777" w:rsidR="00A13228" w:rsidRDefault="00A13228">
      <w:r>
        <w:separator/>
      </w:r>
    </w:p>
  </w:endnote>
  <w:endnote w:type="continuationSeparator" w:id="0">
    <w:p w14:paraId="5111E06F" w14:textId="77777777" w:rsidR="00A13228" w:rsidRDefault="00A13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17C5F" w14:textId="77777777" w:rsidR="009C3BFF" w:rsidRDefault="000505C0">
    <w:pPr>
      <w:pStyle w:val="Footer"/>
      <w:tabs>
        <w:tab w:val="clear" w:pos="4320"/>
        <w:tab w:val="clear" w:pos="8640"/>
        <w:tab w:val="right" w:pos="10450"/>
      </w:tabs>
    </w:pPr>
    <w:r>
      <w:rPr>
        <w:noProof/>
      </w:rPr>
      <w:drawing>
        <wp:inline distT="0" distB="0" distL="0" distR="0" wp14:anchorId="278DDF0C" wp14:editId="08B29F89">
          <wp:extent cx="783590" cy="408305"/>
          <wp:effectExtent l="0" t="0" r="0" b="0"/>
          <wp:docPr id="3" name="Picture 3" descr="ant_bitma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nt_bitmap"/>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590" cy="408305"/>
                  </a:xfrm>
                  <a:prstGeom prst="rect">
                    <a:avLst/>
                  </a:prstGeom>
                  <a:noFill/>
                  <a:ln>
                    <a:noFill/>
                  </a:ln>
                </pic:spPr>
              </pic:pic>
            </a:graphicData>
          </a:graphic>
        </wp:inline>
      </w:drawing>
    </w:r>
    <w:r w:rsidR="00E35A15">
      <w:t xml:space="preserve"> </w:t>
    </w:r>
    <w:r w:rsidR="00A13228">
      <w:fldChar w:fldCharType="begin"/>
    </w:r>
    <w:r w:rsidR="00A13228">
      <w:instrText xml:space="preserve"> FILENAME </w:instrText>
    </w:r>
    <w:r w:rsidR="00A13228">
      <w:fldChar w:fldCharType="separate"/>
    </w:r>
    <w:ins w:id="0" w:author="Fulk, Brad" w:date="2019-04-24T12:38:00Z">
      <w:r w:rsidR="006928EC">
        <w:rPr>
          <w:noProof/>
        </w:rPr>
        <w:t>Document5</w:t>
      </w:r>
    </w:ins>
    <w:ins w:id="1" w:author="George Peck" w:date="2006-05-02T12:50:00Z">
      <w:del w:id="2" w:author="Fulk, Brad" w:date="2019-04-24T12:38:00Z">
        <w:r w:rsidR="00E35A15" w:rsidDel="006928EC">
          <w:rPr>
            <w:noProof/>
          </w:rPr>
          <w:delText>03_template_StatusReport.dot</w:delText>
        </w:r>
      </w:del>
    </w:ins>
    <w:del w:id="3" w:author="Fulk, Brad" w:date="2019-04-24T12:38:00Z">
      <w:r w:rsidR="00E35A15" w:rsidDel="006928EC">
        <w:rPr>
          <w:noProof/>
        </w:rPr>
        <w:delText>Document2</w:delText>
      </w:r>
    </w:del>
    <w:r w:rsidR="00A13228">
      <w:rPr>
        <w:noProof/>
      </w:rPr>
      <w:fldChar w:fldCharType="end"/>
    </w:r>
    <w:r w:rsidR="00E35A15">
      <w:tab/>
      <w:t xml:space="preserve">page </w:t>
    </w:r>
    <w:r w:rsidR="00E35A15">
      <w:rPr>
        <w:rStyle w:val="PageNumber"/>
      </w:rPr>
      <w:fldChar w:fldCharType="begin"/>
    </w:r>
    <w:r w:rsidR="00E35A15">
      <w:rPr>
        <w:rStyle w:val="PageNumber"/>
      </w:rPr>
      <w:instrText xml:space="preserve"> PAGE </w:instrText>
    </w:r>
    <w:r w:rsidR="00E35A15">
      <w:rPr>
        <w:rStyle w:val="PageNumber"/>
      </w:rPr>
      <w:fldChar w:fldCharType="separate"/>
    </w:r>
    <w:r w:rsidR="00E35A15">
      <w:rPr>
        <w:rStyle w:val="PageNumber"/>
        <w:noProof/>
      </w:rPr>
      <w:t>1</w:t>
    </w:r>
    <w:r w:rsidR="00E35A15">
      <w:rPr>
        <w:rStyle w:val="PageNumber"/>
      </w:rPr>
      <w:fldChar w:fldCharType="end"/>
    </w:r>
    <w:r w:rsidR="00E35A15">
      <w:rPr>
        <w:rStyle w:val="PageNumber"/>
      </w:rPr>
      <w:t xml:space="preserve"> of </w:t>
    </w:r>
    <w:r w:rsidR="00E35A15">
      <w:rPr>
        <w:rStyle w:val="PageNumber"/>
      </w:rPr>
      <w:fldChar w:fldCharType="begin"/>
    </w:r>
    <w:r w:rsidR="00E35A15">
      <w:rPr>
        <w:rStyle w:val="PageNumber"/>
      </w:rPr>
      <w:instrText xml:space="preserve"> NUMPAGES </w:instrText>
    </w:r>
    <w:r w:rsidR="00E35A15">
      <w:rPr>
        <w:rStyle w:val="PageNumber"/>
      </w:rPr>
      <w:fldChar w:fldCharType="separate"/>
    </w:r>
    <w:r w:rsidR="00E35A15">
      <w:rPr>
        <w:rStyle w:val="PageNumber"/>
        <w:noProof/>
      </w:rPr>
      <w:t>1</w:t>
    </w:r>
    <w:r w:rsidR="00E35A1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DBA4D" w14:textId="77777777" w:rsidR="00A13228" w:rsidRDefault="00A13228">
      <w:r>
        <w:separator/>
      </w:r>
    </w:p>
  </w:footnote>
  <w:footnote w:type="continuationSeparator" w:id="0">
    <w:p w14:paraId="2D6805AF" w14:textId="77777777" w:rsidR="00A13228" w:rsidRDefault="00A13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3E31A" w14:textId="3EE38175" w:rsidR="009C3BFF" w:rsidRDefault="00E35A15">
    <w:pPr>
      <w:pStyle w:val="Header"/>
      <w:tabs>
        <w:tab w:val="clear" w:pos="8640"/>
        <w:tab w:val="right" w:pos="10450"/>
      </w:tabs>
      <w:ind w:left="-55"/>
    </w:pPr>
    <w:r>
      <w:tab/>
    </w:r>
    <w:r>
      <w:tab/>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ulk, Brad">
    <w15:presenceInfo w15:providerId="AD" w15:userId="S::brad_fulk@fuhsd.org::278c26c3-2175-489e-90c8-04e2517eb1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attachedTemplate r:id="rId1"/>
  <w:defaultTabStop w:val="720"/>
  <w:drawingGridHorizontalSpacing w:val="5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EC"/>
    <w:rsid w:val="000505C0"/>
    <w:rsid w:val="002D3AA3"/>
    <w:rsid w:val="004E74B1"/>
    <w:rsid w:val="00612573"/>
    <w:rsid w:val="006928EC"/>
    <w:rsid w:val="008C1DF3"/>
    <w:rsid w:val="009C3BFF"/>
    <w:rsid w:val="00A13228"/>
    <w:rsid w:val="00BB69F5"/>
    <w:rsid w:val="00BC29AA"/>
    <w:rsid w:val="00CE1F5C"/>
    <w:rsid w:val="00E35A15"/>
    <w:rsid w:val="00E85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97B106"/>
  <w15:chartTrackingRefBased/>
  <w15:docId w15:val="{418F920C-8BB8-0C43-B753-A326B480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sz w:val="24"/>
      <w:szCs w:val="24"/>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adfulk/Dropbox/Computer%20Science/APCS/FinalProject/wombat/templates/03_template_Statu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03_template_StatusReport.dot</Template>
  <TotalTime>5</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1391</CharactersWithSpaces>
  <SharedDoc>false</SharedDoc>
  <HLinks>
    <vt:vector size="18" baseType="variant">
      <vt:variant>
        <vt:i4>6422630</vt:i4>
      </vt:variant>
      <vt:variant>
        <vt:i4>1430</vt:i4>
      </vt:variant>
      <vt:variant>
        <vt:i4>1025</vt:i4>
      </vt:variant>
      <vt:variant>
        <vt:i4>1</vt:i4>
      </vt:variant>
      <vt:variant>
        <vt:lpwstr>MBlogo</vt:lpwstr>
      </vt:variant>
      <vt:variant>
        <vt:lpwstr/>
      </vt:variant>
      <vt:variant>
        <vt:i4>6488166</vt:i4>
      </vt:variant>
      <vt:variant>
        <vt:i4>1433</vt:i4>
      </vt:variant>
      <vt:variant>
        <vt:i4>1026</vt:i4>
      </vt:variant>
      <vt:variant>
        <vt:i4>1</vt:i4>
      </vt:variant>
      <vt:variant>
        <vt:lpwstr>project_tag_wombat</vt:lpwstr>
      </vt:variant>
      <vt:variant>
        <vt:lpwstr/>
      </vt:variant>
      <vt:variant>
        <vt:i4>4522082</vt:i4>
      </vt:variant>
      <vt:variant>
        <vt:i4>1438</vt:i4>
      </vt:variant>
      <vt:variant>
        <vt:i4>1027</vt:i4>
      </vt:variant>
      <vt:variant>
        <vt:i4>1</vt:i4>
      </vt:variant>
      <vt:variant>
        <vt:lpwstr>ant_bitmap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Fulk, Brad</dc:creator>
  <cp:keywords/>
  <dc:description/>
  <cp:lastModifiedBy>Leo  Xu</cp:lastModifiedBy>
  <cp:revision>3</cp:revision>
  <cp:lastPrinted>2005-03-28T02:11:00Z</cp:lastPrinted>
  <dcterms:created xsi:type="dcterms:W3CDTF">2021-04-30T02:53:00Z</dcterms:created>
  <dcterms:modified xsi:type="dcterms:W3CDTF">2021-04-30T02:59:00Z</dcterms:modified>
</cp:coreProperties>
</file>