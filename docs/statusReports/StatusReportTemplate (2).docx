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B4F5" w14:textId="77777777" w:rsidR="003618CE" w:rsidRDefault="003618CE"/>
    <w:p w14:paraId="13A9E436" w14:textId="1BC89B33" w:rsidR="003618CE" w:rsidRDefault="00BB7051">
      <w:pPr>
        <w:pBdr>
          <w:bottom w:val="single" w:sz="4" w:space="1" w:color="auto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Fulkscord</w:t>
      </w:r>
      <w:proofErr w:type="spellEnd"/>
      <w:r>
        <w:rPr>
          <w:b/>
          <w:sz w:val="28"/>
          <w:szCs w:val="28"/>
        </w:rPr>
        <w:t xml:space="preserve"> Status Report #4</w:t>
      </w:r>
    </w:p>
    <w:p w14:paraId="77A4B0D9" w14:textId="77777777" w:rsidR="003618CE" w:rsidRDefault="003618CE"/>
    <w:p w14:paraId="04216EBF" w14:textId="19767E2D" w:rsidR="003618CE" w:rsidRDefault="00E35A15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 xml:space="preserve">May </w:t>
      </w:r>
      <w:r w:rsidR="00BB7051">
        <w:t>20, 2021</w:t>
      </w:r>
    </w:p>
    <w:p w14:paraId="11A236E2" w14:textId="4BDA86E9" w:rsidR="003618CE" w:rsidRDefault="00E35A15">
      <w:r>
        <w:rPr>
          <w:sz w:val="28"/>
          <w:szCs w:val="28"/>
        </w:rPr>
        <w:t>To:</w:t>
      </w:r>
      <w:r>
        <w:tab/>
      </w:r>
      <w:r>
        <w:tab/>
      </w:r>
      <w:r w:rsidR="00BB7051">
        <w:rPr>
          <w:color w:val="0000FF"/>
        </w:rPr>
        <w:t xml:space="preserve">Mr. </w:t>
      </w:r>
      <w:proofErr w:type="spellStart"/>
      <w:r w:rsidR="00BB7051">
        <w:rPr>
          <w:color w:val="0000FF"/>
        </w:rPr>
        <w:t>Fulk</w:t>
      </w:r>
      <w:proofErr w:type="spellEnd"/>
    </w:p>
    <w:p w14:paraId="172036FF" w14:textId="7316030F" w:rsidR="003618CE" w:rsidRPr="00BB7051" w:rsidRDefault="00E35A15">
      <w:r w:rsidRPr="00BB7051">
        <w:rPr>
          <w:sz w:val="28"/>
          <w:szCs w:val="28"/>
        </w:rPr>
        <w:t>From:</w:t>
      </w:r>
      <w:r w:rsidRPr="00BB7051">
        <w:tab/>
      </w:r>
      <w:r w:rsidR="00BB7051" w:rsidRPr="00BB7051">
        <w:t xml:space="preserve">Leo Xu, Niranjan </w:t>
      </w:r>
      <w:proofErr w:type="spellStart"/>
      <w:r w:rsidR="00BB7051" w:rsidRPr="00BB7051">
        <w:t>Mathirajan</w:t>
      </w:r>
      <w:proofErr w:type="spellEnd"/>
      <w:r w:rsidR="00BB7051" w:rsidRPr="00BB7051">
        <w:t xml:space="preserve">, Kaustubh </w:t>
      </w:r>
      <w:proofErr w:type="spellStart"/>
      <w:r w:rsidR="00BB7051">
        <w:t>Khulbe</w:t>
      </w:r>
      <w:proofErr w:type="spellEnd"/>
    </w:p>
    <w:p w14:paraId="49EAA5A2" w14:textId="77777777" w:rsidR="003618CE" w:rsidRPr="00BB7051" w:rsidRDefault="003618CE"/>
    <w:p w14:paraId="49E11F41" w14:textId="20975825" w:rsidR="003618CE" w:rsidRDefault="00E35A15">
      <w:r>
        <w:rPr>
          <w:sz w:val="28"/>
          <w:szCs w:val="28"/>
        </w:rPr>
        <w:t>Subject:</w:t>
      </w:r>
      <w:r>
        <w:tab/>
        <w:t xml:space="preserve">Status Report </w:t>
      </w:r>
      <w:r w:rsidR="00BB7051">
        <w:t>#</w:t>
      </w:r>
      <w:r w:rsidR="00BB7051">
        <w:rPr>
          <w:color w:val="0000FF"/>
        </w:rPr>
        <w:t>4</w:t>
      </w:r>
    </w:p>
    <w:p w14:paraId="5C78CD90" w14:textId="77777777" w:rsidR="003618CE" w:rsidRDefault="003618CE"/>
    <w:p w14:paraId="2172FC0F" w14:textId="5CBC6100" w:rsidR="003618CE" w:rsidRDefault="00E35A15">
      <w:pPr>
        <w:rPr>
          <w:color w:val="0000FF"/>
        </w:rPr>
      </w:pPr>
      <w:r>
        <w:rPr>
          <w:sz w:val="28"/>
          <w:szCs w:val="28"/>
        </w:rPr>
        <w:t>Accomplishments:</w:t>
      </w:r>
      <w:r>
        <w:t xml:space="preserve"> </w:t>
      </w:r>
      <w:r w:rsidR="00BB7051">
        <w:rPr>
          <w:color w:val="0000FF"/>
        </w:rPr>
        <w:t xml:space="preserve">This week, we finished </w:t>
      </w:r>
      <w:r w:rsidR="002B3791">
        <w:rPr>
          <w:color w:val="0000FF"/>
        </w:rPr>
        <w:t>all</w:t>
      </w:r>
      <w:r w:rsidR="00BB7051">
        <w:rPr>
          <w:color w:val="0000FF"/>
        </w:rPr>
        <w:t xml:space="preserve"> the documentation for </w:t>
      </w:r>
      <w:proofErr w:type="spellStart"/>
      <w:r w:rsidR="00BB7051">
        <w:rPr>
          <w:color w:val="0000FF"/>
        </w:rPr>
        <w:t>Fulkscord</w:t>
      </w:r>
      <w:proofErr w:type="spellEnd"/>
      <w:r w:rsidR="00BB7051">
        <w:rPr>
          <w:color w:val="0000FF"/>
        </w:rPr>
        <w:t xml:space="preserve">, fixed some prevalent bugs, and also successfully finished up our log. </w:t>
      </w:r>
    </w:p>
    <w:p w14:paraId="2EAA72BE" w14:textId="5C00AEC6" w:rsidR="00BB7051" w:rsidRDefault="00BB7051">
      <w:pPr>
        <w:rPr>
          <w:color w:val="0000FF"/>
        </w:rPr>
      </w:pPr>
    </w:p>
    <w:p w14:paraId="213DD446" w14:textId="44EDCCFF" w:rsidR="00BB7051" w:rsidRDefault="00BB7051">
      <w:pPr>
        <w:rPr>
          <w:color w:val="0000FF"/>
        </w:rPr>
      </w:pPr>
      <w:r>
        <w:rPr>
          <w:color w:val="0000FF"/>
        </w:rPr>
        <w:t xml:space="preserve">Leo fixed an issue this week with his Toaster Method which oversaw properly displaying toasts. </w:t>
      </w:r>
    </w:p>
    <w:p w14:paraId="373A18D2" w14:textId="4AD6F06D" w:rsidR="00BB7051" w:rsidRDefault="00BB7051">
      <w:pPr>
        <w:rPr>
          <w:color w:val="0000FF"/>
        </w:rPr>
      </w:pPr>
    </w:p>
    <w:p w14:paraId="32D27205" w14:textId="24C3C7B9" w:rsidR="00BB7051" w:rsidRDefault="00BB7051">
      <w:pPr>
        <w:rPr>
          <w:color w:val="0000FF"/>
        </w:rPr>
      </w:pPr>
      <w:r>
        <w:rPr>
          <w:color w:val="0000FF"/>
        </w:rPr>
        <w:t>Nira</w:t>
      </w:r>
      <w:r w:rsidR="002B3791">
        <w:rPr>
          <w:color w:val="0000FF"/>
        </w:rPr>
        <w:t>n</w:t>
      </w:r>
      <w:r>
        <w:rPr>
          <w:color w:val="0000FF"/>
        </w:rPr>
        <w:t>jan helped to generate most of the documentation for our code.</w:t>
      </w:r>
    </w:p>
    <w:p w14:paraId="05DBFE00" w14:textId="40123E51" w:rsidR="00BB7051" w:rsidRDefault="00BB7051">
      <w:r>
        <w:rPr>
          <w:color w:val="0000FF"/>
        </w:rPr>
        <w:br/>
        <w:t>Kaustubh fixed a bug in our message rendering to account for different time zones.</w:t>
      </w:r>
    </w:p>
    <w:p w14:paraId="533C90C2" w14:textId="77777777" w:rsidR="003618CE" w:rsidRDefault="003618CE"/>
    <w:p w14:paraId="558A3CFD" w14:textId="195D8CE5" w:rsidR="003618CE" w:rsidRDefault="00E35A15">
      <w:r>
        <w:rPr>
          <w:sz w:val="28"/>
          <w:szCs w:val="28"/>
        </w:rPr>
        <w:t>Problems/Risks:</w:t>
      </w:r>
      <w:r>
        <w:t xml:space="preserve"> </w:t>
      </w:r>
      <w:r w:rsidR="00BB7051">
        <w:rPr>
          <w:color w:val="0000FF"/>
        </w:rPr>
        <w:t>This week we had some serious problems with sending messages through a physical android phone since we didn’t know how to detect keypresses on an android phone.</w:t>
      </w:r>
    </w:p>
    <w:p w14:paraId="33529FEF" w14:textId="77777777" w:rsidR="003618CE" w:rsidRDefault="003618CE"/>
    <w:p w14:paraId="7AEE8DB9" w14:textId="6DB29894" w:rsidR="00BB7051" w:rsidRPr="00BB7051" w:rsidRDefault="00E35A15" w:rsidP="00BB7051">
      <w:pPr>
        <w:rPr>
          <w:color w:val="0000FF"/>
        </w:rPr>
      </w:pPr>
      <w:r>
        <w:rPr>
          <w:sz w:val="28"/>
          <w:szCs w:val="28"/>
        </w:rPr>
        <w:t>Next Steps:</w:t>
      </w:r>
      <w:r>
        <w:t xml:space="preserve"> </w:t>
      </w:r>
      <w:r w:rsidR="00BB7051">
        <w:rPr>
          <w:color w:val="0000FF"/>
        </w:rPr>
        <w:t xml:space="preserve">Our next steps are to just zip our entire project and turn it in. Furthermore, </w:t>
      </w:r>
      <w:r w:rsidR="00BB7051" w:rsidRPr="00BB7051">
        <w:rPr>
          <w:color w:val="0000FF"/>
        </w:rPr>
        <w:t>we will also export the app into a .</w:t>
      </w:r>
      <w:proofErr w:type="spellStart"/>
      <w:r w:rsidR="00BB7051" w:rsidRPr="00BB7051">
        <w:rPr>
          <w:color w:val="0000FF"/>
        </w:rPr>
        <w:t>apk</w:t>
      </w:r>
      <w:proofErr w:type="spellEnd"/>
      <w:r w:rsidR="00BB7051" w:rsidRPr="00BB7051">
        <w:rPr>
          <w:color w:val="0000FF"/>
        </w:rPr>
        <w:t xml:space="preserve"> package, so that our app can be installed onto physical devices</w:t>
      </w:r>
      <w:r w:rsidR="00BB7051">
        <w:rPr>
          <w:color w:val="0000FF"/>
        </w:rPr>
        <w:t>.</w:t>
      </w:r>
    </w:p>
    <w:p w14:paraId="03CE6E7E" w14:textId="2CBFE154" w:rsidR="003618CE" w:rsidRDefault="003618CE">
      <w:pPr>
        <w:rPr>
          <w:color w:val="0000FF"/>
        </w:rPr>
      </w:pPr>
    </w:p>
    <w:p w14:paraId="21718302" w14:textId="77777777" w:rsidR="003618CE" w:rsidRDefault="003618CE"/>
    <w:p w14:paraId="1ABBB626" w14:textId="77777777" w:rsidR="006928EC" w:rsidRDefault="006928EC">
      <w:pPr>
        <w:tabs>
          <w:tab w:val="right" w:pos="10285"/>
        </w:tabs>
        <w:ind w:left="275" w:right="220"/>
      </w:pPr>
    </w:p>
    <w:sectPr w:rsidR="006928EC">
      <w:headerReference w:type="default" r:id="rId6"/>
      <w:footerReference w:type="default" r:id="rId7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D35D8" w14:textId="77777777" w:rsidR="00283E5E" w:rsidRDefault="00283E5E">
      <w:r>
        <w:separator/>
      </w:r>
    </w:p>
  </w:endnote>
  <w:endnote w:type="continuationSeparator" w:id="0">
    <w:p w14:paraId="46E88365" w14:textId="77777777" w:rsidR="00283E5E" w:rsidRDefault="0028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DCBF2" w14:textId="77777777" w:rsidR="003618CE" w:rsidRDefault="000505C0">
    <w:pPr>
      <w:pStyle w:val="Footer"/>
      <w:tabs>
        <w:tab w:val="clear" w:pos="4320"/>
        <w:tab w:val="clear" w:pos="8640"/>
        <w:tab w:val="right" w:pos="10450"/>
      </w:tabs>
    </w:pPr>
    <w:r>
      <w:rPr>
        <w:noProof/>
      </w:rPr>
      <w:drawing>
        <wp:inline distT="0" distB="0" distL="0" distR="0" wp14:anchorId="3D35E4B7" wp14:editId="5794117A">
          <wp:extent cx="783590" cy="408305"/>
          <wp:effectExtent l="0" t="0" r="0" b="0"/>
          <wp:docPr id="3" name="Picture 3" descr="ant_bitma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35A15">
      <w:t xml:space="preserve"> </w:t>
    </w:r>
    <w:fldSimple w:instr=" FILENAME ">
      <w:ins w:id="0" w:author="Fulk, Brad" w:date="2019-04-24T12:38:00Z">
        <w:r w:rsidR="006928EC">
          <w:rPr>
            <w:noProof/>
          </w:rPr>
          <w:t>Document5</w:t>
        </w:r>
      </w:ins>
      <w:ins w:id="1" w:author="George Peck" w:date="2006-05-02T12:50:00Z">
        <w:del w:id="2" w:author="Fulk, Brad" w:date="2019-04-24T12:38:00Z">
          <w:r w:rsidR="00E35A15" w:rsidDel="006928EC">
            <w:rPr>
              <w:noProof/>
            </w:rPr>
            <w:delText>03_template_StatusReport.dot</w:delText>
          </w:r>
        </w:del>
      </w:ins>
      <w:del w:id="3" w:author="Fulk, Brad" w:date="2019-04-24T12:38:00Z">
        <w:r w:rsidR="00E35A15" w:rsidDel="006928EC">
          <w:rPr>
            <w:noProof/>
          </w:rPr>
          <w:delText>Document2</w:delText>
        </w:r>
      </w:del>
    </w:fldSimple>
    <w:r w:rsidR="00E35A15">
      <w:tab/>
      <w:t xml:space="preserve">page </w:t>
    </w:r>
    <w:r w:rsidR="00E35A15">
      <w:rPr>
        <w:rStyle w:val="PageNumber"/>
      </w:rPr>
      <w:fldChar w:fldCharType="begin"/>
    </w:r>
    <w:r w:rsidR="00E35A15">
      <w:rPr>
        <w:rStyle w:val="PageNumber"/>
      </w:rPr>
      <w:instrText xml:space="preserve"> PAGE </w:instrText>
    </w:r>
    <w:r w:rsidR="00E35A15">
      <w:rPr>
        <w:rStyle w:val="PageNumber"/>
      </w:rPr>
      <w:fldChar w:fldCharType="separate"/>
    </w:r>
    <w:r w:rsidR="00E35A15">
      <w:rPr>
        <w:rStyle w:val="PageNumber"/>
        <w:noProof/>
      </w:rPr>
      <w:t>1</w:t>
    </w:r>
    <w:r w:rsidR="00E35A15">
      <w:rPr>
        <w:rStyle w:val="PageNumber"/>
      </w:rPr>
      <w:fldChar w:fldCharType="end"/>
    </w:r>
    <w:r w:rsidR="00E35A15">
      <w:rPr>
        <w:rStyle w:val="PageNumber"/>
      </w:rPr>
      <w:t xml:space="preserve"> of </w:t>
    </w:r>
    <w:r w:rsidR="00E35A15">
      <w:rPr>
        <w:rStyle w:val="PageNumber"/>
      </w:rPr>
      <w:fldChar w:fldCharType="begin"/>
    </w:r>
    <w:r w:rsidR="00E35A15">
      <w:rPr>
        <w:rStyle w:val="PageNumber"/>
      </w:rPr>
      <w:instrText xml:space="preserve"> NUMPAGES </w:instrText>
    </w:r>
    <w:r w:rsidR="00E35A15">
      <w:rPr>
        <w:rStyle w:val="PageNumber"/>
      </w:rPr>
      <w:fldChar w:fldCharType="separate"/>
    </w:r>
    <w:r w:rsidR="00E35A15">
      <w:rPr>
        <w:rStyle w:val="PageNumber"/>
        <w:noProof/>
      </w:rPr>
      <w:t>1</w:t>
    </w:r>
    <w:r w:rsidR="00E35A1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E3CA3" w14:textId="77777777" w:rsidR="00283E5E" w:rsidRDefault="00283E5E">
      <w:r>
        <w:separator/>
      </w:r>
    </w:p>
  </w:footnote>
  <w:footnote w:type="continuationSeparator" w:id="0">
    <w:p w14:paraId="292B208F" w14:textId="77777777" w:rsidR="00283E5E" w:rsidRDefault="0028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566B1" w14:textId="57B5A807" w:rsidR="003618CE" w:rsidRDefault="00E35A15">
    <w:pPr>
      <w:pStyle w:val="Header"/>
      <w:tabs>
        <w:tab w:val="clear" w:pos="8640"/>
        <w:tab w:val="right" w:pos="10450"/>
      </w:tabs>
      <w:ind w:left="-55"/>
    </w:pPr>
    <w:r>
      <w:tab/>
    </w:r>
    <w:r>
      <w:tab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ulk, Brad">
    <w15:presenceInfo w15:providerId="AD" w15:userId="S::brad_fulk@fuhsd.org::278c26c3-2175-489e-90c8-04e2517eb1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EC"/>
    <w:rsid w:val="000505C0"/>
    <w:rsid w:val="00283E5E"/>
    <w:rsid w:val="002B3791"/>
    <w:rsid w:val="003618CE"/>
    <w:rsid w:val="006928EC"/>
    <w:rsid w:val="00BB7051"/>
    <w:rsid w:val="00E3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44F228"/>
  <w15:chartTrackingRefBased/>
  <w15:docId w15:val="{418F920C-8BB8-0C43-B753-A326B480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dfulk/Dropbox/Computer%20Science/APCS/FinalProject/wombat/templates/03_template_Status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03_template_StatusReport.dot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916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Fulk, Brad</dc:creator>
  <cp:keywords/>
  <dc:description/>
  <cp:lastModifiedBy>Leo  Xu</cp:lastModifiedBy>
  <cp:revision>3</cp:revision>
  <cp:lastPrinted>2005-03-28T02:11:00Z</cp:lastPrinted>
  <dcterms:created xsi:type="dcterms:W3CDTF">2021-05-21T00:16:00Z</dcterms:created>
  <dcterms:modified xsi:type="dcterms:W3CDTF">2021-05-21T00:16:00Z</dcterms:modified>
</cp:coreProperties>
</file>